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F12B7" w14:textId="77777777" w:rsidR="00617C05" w:rsidRDefault="00617C05" w:rsidP="00617C05">
      <w:pPr>
        <w:pStyle w:val="TitlePage"/>
        <w:jc w:val="left"/>
      </w:pPr>
    </w:p>
    <w:p w14:paraId="2D2DE334" w14:textId="77777777" w:rsidR="00617C05" w:rsidRDefault="00617C05" w:rsidP="00617C05">
      <w:pPr>
        <w:pStyle w:val="TitlePage"/>
        <w:rPr>
          <w:caps/>
        </w:rPr>
      </w:pPr>
    </w:p>
    <w:p w14:paraId="54720ADF" w14:textId="77777777" w:rsidR="00617C05" w:rsidRDefault="00617C05" w:rsidP="00617C05">
      <w:pPr>
        <w:pStyle w:val="TitlePage"/>
        <w:rPr>
          <w:caps/>
        </w:rPr>
      </w:pPr>
    </w:p>
    <w:p w14:paraId="3617E3B4" w14:textId="77777777" w:rsidR="00617C05" w:rsidRPr="00617C05" w:rsidRDefault="00617C05" w:rsidP="00617C05">
      <w:pPr>
        <w:pStyle w:val="TitlePage"/>
        <w:rPr>
          <w:rFonts w:cs="Arabic Transparent"/>
          <w:caps/>
        </w:rPr>
      </w:pPr>
    </w:p>
    <w:p w14:paraId="4D87504C" w14:textId="77777777" w:rsidR="00617C05" w:rsidRPr="00617C05" w:rsidRDefault="00617C05" w:rsidP="00617C05">
      <w:pPr>
        <w:pStyle w:val="TitlePage"/>
        <w:rPr>
          <w:rFonts w:cs="Arabic Transparent"/>
          <w:caps/>
        </w:rPr>
      </w:pPr>
    </w:p>
    <w:p w14:paraId="5B2060A1" w14:textId="77777777" w:rsidR="00617C05" w:rsidRPr="00396477" w:rsidRDefault="00396477" w:rsidP="00396477">
      <w:pPr>
        <w:pStyle w:val="Title"/>
      </w:pPr>
      <w:r w:rsidRPr="00396477">
        <w:rPr>
          <w:rFonts w:hint="cs"/>
          <w:szCs w:val="40"/>
          <w:rtl/>
        </w:rPr>
        <w:t>عنوان الرسالة</w:t>
      </w:r>
    </w:p>
    <w:p w14:paraId="0427E559" w14:textId="77777777" w:rsidR="00617C05" w:rsidRPr="00617C05" w:rsidRDefault="00617C05" w:rsidP="00617C05">
      <w:pPr>
        <w:pStyle w:val="AuthorName"/>
        <w:spacing w:line="240" w:lineRule="auto"/>
        <w:rPr>
          <w:rFonts w:cs="Arabic Transparent"/>
        </w:rPr>
      </w:pPr>
    </w:p>
    <w:p w14:paraId="0996272E" w14:textId="77777777" w:rsidR="00617C05" w:rsidRDefault="00617C05" w:rsidP="00617C05">
      <w:pPr>
        <w:pStyle w:val="AuthorName"/>
        <w:spacing w:line="240" w:lineRule="auto"/>
      </w:pPr>
    </w:p>
    <w:p w14:paraId="6069CAC1" w14:textId="77777777" w:rsidR="00617C05" w:rsidRDefault="00617C05" w:rsidP="00617C05">
      <w:pPr>
        <w:pStyle w:val="AuthorName"/>
        <w:spacing w:line="240" w:lineRule="auto"/>
      </w:pPr>
    </w:p>
    <w:p w14:paraId="55942D0C" w14:textId="77777777" w:rsidR="00617C05" w:rsidRDefault="00617C05" w:rsidP="00617C05">
      <w:pPr>
        <w:pStyle w:val="AuthorName"/>
        <w:spacing w:line="240" w:lineRule="auto"/>
        <w:rPr>
          <w:rtl/>
        </w:rPr>
      </w:pPr>
    </w:p>
    <w:p w14:paraId="30910485" w14:textId="77777777" w:rsidR="00617C05" w:rsidRDefault="00617C05" w:rsidP="00617C05">
      <w:pPr>
        <w:pStyle w:val="AuthorName"/>
        <w:spacing w:line="240" w:lineRule="auto"/>
        <w:rPr>
          <w:rtl/>
        </w:rPr>
      </w:pPr>
    </w:p>
    <w:p w14:paraId="46673004" w14:textId="77777777" w:rsidR="00617C05" w:rsidRDefault="00617C05" w:rsidP="00617C05">
      <w:pPr>
        <w:pStyle w:val="AuthorName"/>
        <w:spacing w:line="240" w:lineRule="auto"/>
        <w:rPr>
          <w:rtl/>
        </w:rPr>
      </w:pPr>
    </w:p>
    <w:p w14:paraId="7FA9F126" w14:textId="77777777" w:rsidR="00617C05" w:rsidRDefault="00617C05" w:rsidP="00617C05">
      <w:pPr>
        <w:pStyle w:val="AuthorName"/>
        <w:spacing w:line="240" w:lineRule="auto"/>
        <w:rPr>
          <w:rtl/>
        </w:rPr>
      </w:pPr>
    </w:p>
    <w:p w14:paraId="35954DFE" w14:textId="77777777" w:rsidR="00617C05" w:rsidRDefault="00617C05" w:rsidP="00617C05">
      <w:pPr>
        <w:pStyle w:val="AuthorName"/>
        <w:spacing w:line="240" w:lineRule="auto"/>
      </w:pPr>
    </w:p>
    <w:p w14:paraId="3BDDE79C" w14:textId="77777777" w:rsidR="00617C05" w:rsidRDefault="00617C05" w:rsidP="00617C05">
      <w:pPr>
        <w:pStyle w:val="AuthorName"/>
        <w:spacing w:line="240" w:lineRule="auto"/>
      </w:pPr>
    </w:p>
    <w:p w14:paraId="4B0B1972" w14:textId="77777777" w:rsidR="00617C05" w:rsidRPr="00617C05" w:rsidRDefault="00617C05" w:rsidP="00617C05">
      <w:pPr>
        <w:pStyle w:val="AuthorName"/>
        <w:spacing w:line="240" w:lineRule="auto"/>
        <w:rPr>
          <w:rFonts w:cs="Arabic Transparent"/>
          <w:b w:val="0"/>
          <w:bCs/>
          <w:sz w:val="36"/>
          <w:szCs w:val="36"/>
        </w:rPr>
      </w:pPr>
      <w:r>
        <w:rPr>
          <w:rFonts w:cs="Arabic Transparent" w:hint="cs"/>
          <w:b w:val="0"/>
          <w:bCs/>
          <w:sz w:val="36"/>
          <w:szCs w:val="36"/>
          <w:rtl/>
        </w:rPr>
        <w:t>اسم معد الرسالة</w:t>
      </w:r>
    </w:p>
    <w:p w14:paraId="03DC1916" w14:textId="77777777" w:rsidR="00617C05" w:rsidRDefault="00617C05" w:rsidP="00617C05">
      <w:pPr>
        <w:spacing w:line="240" w:lineRule="auto"/>
        <w:jc w:val="center"/>
        <w:rPr>
          <w:sz w:val="36"/>
          <w:szCs w:val="36"/>
        </w:rPr>
      </w:pPr>
    </w:p>
    <w:p w14:paraId="2DBB1F55" w14:textId="77777777" w:rsidR="00617C05" w:rsidRDefault="00617C05" w:rsidP="00617C05">
      <w:pPr>
        <w:spacing w:line="240" w:lineRule="auto"/>
        <w:jc w:val="center"/>
        <w:rPr>
          <w:sz w:val="36"/>
          <w:szCs w:val="36"/>
        </w:rPr>
      </w:pPr>
    </w:p>
    <w:p w14:paraId="7EADDE83" w14:textId="77777777" w:rsidR="00617C05" w:rsidRDefault="00617C05" w:rsidP="00617C05">
      <w:pPr>
        <w:spacing w:line="240" w:lineRule="auto"/>
        <w:jc w:val="center"/>
        <w:rPr>
          <w:sz w:val="36"/>
          <w:szCs w:val="36"/>
        </w:rPr>
      </w:pPr>
    </w:p>
    <w:p w14:paraId="6F3E313C"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3FF3CF7F" w14:textId="77777777" w:rsidR="00617C05" w:rsidRPr="00617C05" w:rsidRDefault="00F96994" w:rsidP="00617C05">
      <w:pPr>
        <w:autoSpaceDE w:val="0"/>
        <w:autoSpaceDN w:val="0"/>
        <w:adjustRightInd w:val="0"/>
        <w:jc w:val="center"/>
        <w:rPr>
          <w:rFonts w:asciiTheme="majorBidi" w:hAnsiTheme="majorBidi" w:cs="Arabic Transparent"/>
          <w:b/>
          <w:bCs/>
          <w:sz w:val="32"/>
          <w:szCs w:val="32"/>
          <w:lang w:val="en-GB"/>
        </w:rPr>
      </w:pPr>
      <w:r>
        <w:rPr>
          <w:rFonts w:asciiTheme="majorBidi" w:hAnsiTheme="majorBidi" w:cs="Arabic Transparent" w:hint="cs"/>
          <w:b/>
          <w:bCs/>
          <w:sz w:val="32"/>
          <w:szCs w:val="32"/>
          <w:rtl/>
          <w:lang w:val="en-GB"/>
        </w:rPr>
        <w:t>بحث مقدم لنيل درجة ال</w:t>
      </w:r>
      <w:r>
        <w:rPr>
          <w:rFonts w:asciiTheme="majorBidi" w:hAnsiTheme="majorBidi" w:cs="Arabic Transparent" w:hint="cs"/>
          <w:b/>
          <w:bCs/>
          <w:sz w:val="32"/>
          <w:szCs w:val="32"/>
          <w:rtl/>
        </w:rPr>
        <w:t>دكتوراه</w:t>
      </w:r>
      <w:r w:rsidR="00617C05">
        <w:rPr>
          <w:rFonts w:asciiTheme="majorBidi" w:hAnsiTheme="majorBidi" w:cs="Arabic Transparent" w:hint="cs"/>
          <w:b/>
          <w:bCs/>
          <w:sz w:val="32"/>
          <w:szCs w:val="32"/>
          <w:rtl/>
          <w:lang w:val="en-GB"/>
        </w:rPr>
        <w:t xml:space="preserve"> في العلوم</w:t>
      </w:r>
    </w:p>
    <w:p w14:paraId="076C08FE" w14:textId="77777777" w:rsidR="00617C05" w:rsidRPr="00617C05" w:rsidRDefault="00617C05" w:rsidP="00F96994">
      <w:pPr>
        <w:jc w:val="center"/>
        <w:rPr>
          <w:rFonts w:asciiTheme="majorBidi" w:hAnsiTheme="majorBidi" w:cs="Arabic Transparent"/>
          <w:b/>
          <w:bCs/>
          <w:lang w:val="en-GB"/>
        </w:rPr>
      </w:pPr>
      <w:r>
        <w:rPr>
          <w:rFonts w:asciiTheme="majorBidi" w:hAnsiTheme="majorBidi" w:cs="Arabic Transparent" w:hint="cs"/>
          <w:b/>
          <w:bCs/>
          <w:sz w:val="32"/>
          <w:szCs w:val="32"/>
          <w:rtl/>
          <w:lang w:val="en-GB"/>
        </w:rPr>
        <w:t>(</w:t>
      </w:r>
      <w:r w:rsidR="00F96994">
        <w:rPr>
          <w:rFonts w:asciiTheme="majorBidi" w:hAnsiTheme="majorBidi" w:cs="Arabic Transparent" w:hint="cs"/>
          <w:b/>
          <w:bCs/>
          <w:sz w:val="32"/>
          <w:szCs w:val="32"/>
          <w:rtl/>
          <w:lang w:val="en-GB"/>
        </w:rPr>
        <w:t>علوم الحاسبات</w:t>
      </w:r>
      <w:r>
        <w:rPr>
          <w:rFonts w:asciiTheme="majorBidi" w:hAnsiTheme="majorBidi" w:cs="Arabic Transparent" w:hint="cs"/>
          <w:b/>
          <w:bCs/>
          <w:sz w:val="32"/>
          <w:szCs w:val="32"/>
          <w:rtl/>
          <w:lang w:val="en-GB"/>
        </w:rPr>
        <w:t>)</w:t>
      </w:r>
    </w:p>
    <w:p w14:paraId="56A1A12F" w14:textId="77777777" w:rsidR="00617C05" w:rsidRDefault="00617C05" w:rsidP="00617C05">
      <w:pPr>
        <w:autoSpaceDE w:val="0"/>
        <w:autoSpaceDN w:val="0"/>
        <w:adjustRightInd w:val="0"/>
        <w:spacing w:line="240" w:lineRule="auto"/>
        <w:jc w:val="center"/>
        <w:rPr>
          <w:rFonts w:asciiTheme="majorBidi" w:hAnsiTheme="majorBidi" w:cstheme="majorBidi"/>
          <w:b/>
          <w:bCs/>
          <w:sz w:val="28"/>
          <w:szCs w:val="28"/>
          <w:lang w:val="en-GB"/>
        </w:rPr>
      </w:pPr>
    </w:p>
    <w:p w14:paraId="11B168A9" w14:textId="77777777" w:rsidR="00617C05" w:rsidRDefault="00617C05" w:rsidP="00617C05">
      <w:pPr>
        <w:autoSpaceDE w:val="0"/>
        <w:autoSpaceDN w:val="0"/>
        <w:adjustRightInd w:val="0"/>
        <w:spacing w:line="240" w:lineRule="auto"/>
        <w:jc w:val="center"/>
        <w:rPr>
          <w:rFonts w:asciiTheme="majorBidi" w:hAnsiTheme="majorBidi" w:cstheme="majorBidi"/>
          <w:b/>
          <w:bCs/>
          <w:sz w:val="28"/>
          <w:szCs w:val="28"/>
          <w:lang w:val="en-GB"/>
        </w:rPr>
      </w:pPr>
    </w:p>
    <w:p w14:paraId="5E08D40A" w14:textId="77777777" w:rsidR="00617C05" w:rsidRDefault="00617C05" w:rsidP="00617C05">
      <w:pPr>
        <w:autoSpaceDE w:val="0"/>
        <w:autoSpaceDN w:val="0"/>
        <w:adjustRightInd w:val="0"/>
        <w:spacing w:line="240" w:lineRule="auto"/>
        <w:jc w:val="center"/>
        <w:rPr>
          <w:rFonts w:asciiTheme="majorBidi" w:hAnsiTheme="majorBidi" w:cstheme="majorBidi"/>
          <w:b/>
          <w:bCs/>
          <w:sz w:val="28"/>
          <w:szCs w:val="28"/>
          <w:lang w:val="en-GB"/>
        </w:rPr>
      </w:pPr>
    </w:p>
    <w:p w14:paraId="13BB69C3" w14:textId="77777777" w:rsidR="00617C05" w:rsidRDefault="00617C05" w:rsidP="00617C05">
      <w:pPr>
        <w:autoSpaceDE w:val="0"/>
        <w:autoSpaceDN w:val="0"/>
        <w:adjustRightInd w:val="0"/>
        <w:spacing w:line="240" w:lineRule="auto"/>
        <w:jc w:val="center"/>
        <w:rPr>
          <w:rFonts w:asciiTheme="majorBidi" w:hAnsiTheme="majorBidi" w:cstheme="majorBidi"/>
          <w:b/>
          <w:bCs/>
          <w:sz w:val="28"/>
          <w:szCs w:val="28"/>
          <w:lang w:val="en-GB"/>
        </w:rPr>
      </w:pPr>
    </w:p>
    <w:p w14:paraId="17D5276C" w14:textId="77777777" w:rsidR="00617C05" w:rsidRPr="00617C05" w:rsidRDefault="00617C05" w:rsidP="00617C05">
      <w:pPr>
        <w:autoSpaceDE w:val="0"/>
        <w:autoSpaceDN w:val="0"/>
        <w:adjustRightInd w:val="0"/>
        <w:spacing w:line="240" w:lineRule="auto"/>
        <w:jc w:val="center"/>
        <w:rPr>
          <w:rFonts w:asciiTheme="majorBidi" w:hAnsiTheme="majorBidi" w:cs="Arabic Transparent"/>
          <w:b/>
          <w:bCs/>
          <w:sz w:val="40"/>
          <w:szCs w:val="40"/>
          <w:lang w:val="en-GB"/>
        </w:rPr>
      </w:pPr>
      <w:r w:rsidRPr="00617C05">
        <w:rPr>
          <w:rFonts w:asciiTheme="majorBidi" w:hAnsiTheme="majorBidi" w:cs="Arabic Transparent" w:hint="cs"/>
          <w:b/>
          <w:bCs/>
          <w:sz w:val="40"/>
          <w:szCs w:val="40"/>
          <w:rtl/>
          <w:lang w:val="en-GB"/>
        </w:rPr>
        <w:t>اسم المشرف (أو المشرفين) على الرسالة</w:t>
      </w:r>
    </w:p>
    <w:p w14:paraId="67561BF2"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6D7AF837"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21914600"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5D3736C1" w14:textId="77777777" w:rsidR="00617C05" w:rsidRPr="00617C05" w:rsidRDefault="00617C05" w:rsidP="00617C05">
      <w:pPr>
        <w:autoSpaceDE w:val="0"/>
        <w:autoSpaceDN w:val="0"/>
        <w:adjustRightInd w:val="0"/>
        <w:spacing w:line="240" w:lineRule="auto"/>
        <w:jc w:val="center"/>
        <w:rPr>
          <w:rFonts w:asciiTheme="majorBidi" w:hAnsiTheme="majorBidi" w:cs="Arabic Transparent"/>
          <w:lang w:val="en-GB"/>
        </w:rPr>
      </w:pPr>
    </w:p>
    <w:p w14:paraId="2A3C7244" w14:textId="77777777" w:rsidR="00617C05" w:rsidRPr="00617C05" w:rsidRDefault="00617C05" w:rsidP="00617C05">
      <w:pPr>
        <w:autoSpaceDE w:val="0"/>
        <w:autoSpaceDN w:val="0"/>
        <w:adjustRightInd w:val="0"/>
        <w:spacing w:line="240" w:lineRule="auto"/>
        <w:jc w:val="center"/>
        <w:rPr>
          <w:rFonts w:asciiTheme="majorBidi" w:hAnsiTheme="majorBidi" w:cs="Arabic Transparent"/>
          <w:lang w:val="en-GB"/>
        </w:rPr>
      </w:pPr>
      <w:r w:rsidRPr="00617C05">
        <w:rPr>
          <w:rFonts w:asciiTheme="majorBidi" w:hAnsiTheme="majorBidi" w:cs="Arabic Transparent" w:hint="cs"/>
          <w:rtl/>
          <w:lang w:val="en-GB"/>
        </w:rPr>
        <w:t>كلية الحاسبات وتقنية المعلومات</w:t>
      </w:r>
    </w:p>
    <w:p w14:paraId="6BF8609C" w14:textId="77777777" w:rsidR="00617C05" w:rsidRPr="00617C05" w:rsidRDefault="00617C05" w:rsidP="00617C05">
      <w:pPr>
        <w:autoSpaceDE w:val="0"/>
        <w:autoSpaceDN w:val="0"/>
        <w:adjustRightInd w:val="0"/>
        <w:spacing w:line="240" w:lineRule="auto"/>
        <w:jc w:val="center"/>
        <w:rPr>
          <w:rFonts w:asciiTheme="majorBidi" w:hAnsiTheme="majorBidi" w:cs="Arabic Transparent"/>
          <w:lang w:val="en-GB"/>
        </w:rPr>
      </w:pPr>
      <w:r w:rsidRPr="00617C05">
        <w:rPr>
          <w:rFonts w:asciiTheme="majorBidi" w:hAnsiTheme="majorBidi" w:cs="Arabic Transparent" w:hint="cs"/>
          <w:rtl/>
          <w:lang w:val="en-GB"/>
        </w:rPr>
        <w:t>جامعة الملك عبد العزيز</w:t>
      </w:r>
    </w:p>
    <w:p w14:paraId="329F2C92" w14:textId="77777777" w:rsidR="00617C05" w:rsidRPr="00617C05" w:rsidRDefault="00617C05" w:rsidP="00617C05">
      <w:pPr>
        <w:autoSpaceDE w:val="0"/>
        <w:autoSpaceDN w:val="0"/>
        <w:adjustRightInd w:val="0"/>
        <w:spacing w:line="240" w:lineRule="auto"/>
        <w:jc w:val="center"/>
        <w:rPr>
          <w:rFonts w:asciiTheme="majorBidi" w:hAnsiTheme="majorBidi" w:cs="Arabic Transparent"/>
          <w:lang w:val="en-GB"/>
        </w:rPr>
      </w:pPr>
      <w:r w:rsidRPr="00617C05">
        <w:rPr>
          <w:rFonts w:asciiTheme="majorBidi" w:hAnsiTheme="majorBidi" w:cs="Arabic Transparent" w:hint="cs"/>
          <w:rtl/>
          <w:lang w:val="en-GB"/>
        </w:rPr>
        <w:t>جدة -  المملكة العربية السعودية</w:t>
      </w:r>
    </w:p>
    <w:p w14:paraId="1F7DA619" w14:textId="77777777" w:rsidR="00617C05" w:rsidRPr="00617C05" w:rsidRDefault="00F96994" w:rsidP="00396477">
      <w:pPr>
        <w:pStyle w:val="TitlePage"/>
        <w:rPr>
          <w:rFonts w:asciiTheme="majorBidi" w:hAnsiTheme="majorBidi" w:cs="Arabic Transparent"/>
          <w:caps/>
          <w:szCs w:val="24"/>
        </w:rPr>
      </w:pPr>
      <w:r w:rsidRPr="00F96994">
        <w:rPr>
          <w:rFonts w:asciiTheme="majorBidi" w:hAnsiTheme="majorBidi" w:cs="Arabic Transparent" w:hint="cs"/>
          <w:szCs w:val="24"/>
          <w:highlight w:val="yellow"/>
          <w:rtl/>
          <w:lang w:val="en-GB"/>
        </w:rPr>
        <w:t>شهر</w:t>
      </w:r>
      <w:r>
        <w:rPr>
          <w:rFonts w:asciiTheme="majorBidi" w:hAnsiTheme="majorBidi" w:cs="Arabic Transparent" w:hint="cs"/>
          <w:szCs w:val="24"/>
          <w:rtl/>
          <w:lang w:val="en-GB"/>
        </w:rPr>
        <w:t xml:space="preserve"> </w:t>
      </w:r>
      <w:r w:rsidR="00396477">
        <w:rPr>
          <w:rFonts w:asciiTheme="majorBidi" w:hAnsiTheme="majorBidi" w:cs="Arabic Transparent" w:hint="cs"/>
          <w:szCs w:val="24"/>
          <w:rtl/>
          <w:lang w:val="en-GB"/>
        </w:rPr>
        <w:t xml:space="preserve">  هـ</w:t>
      </w:r>
      <w:r w:rsidR="00617C05" w:rsidRPr="00617C05">
        <w:rPr>
          <w:rFonts w:asciiTheme="majorBidi" w:hAnsiTheme="majorBidi" w:cs="Arabic Transparent" w:hint="cs"/>
          <w:szCs w:val="24"/>
          <w:rtl/>
          <w:lang w:val="en-GB"/>
        </w:rPr>
        <w:t xml:space="preserve"> </w:t>
      </w:r>
      <w:r w:rsidR="00617C05" w:rsidRPr="00617C05">
        <w:rPr>
          <w:rFonts w:asciiTheme="majorBidi" w:hAnsiTheme="majorBidi" w:cs="Arabic Transparent"/>
          <w:szCs w:val="24"/>
          <w:rtl/>
          <w:lang w:val="en-GB"/>
        </w:rPr>
        <w:t>–</w:t>
      </w:r>
      <w:r w:rsidR="00396477">
        <w:rPr>
          <w:rFonts w:asciiTheme="majorBidi" w:hAnsiTheme="majorBidi" w:cs="Arabic Transparent" w:hint="cs"/>
          <w:szCs w:val="24"/>
          <w:rtl/>
          <w:lang w:val="en-GB"/>
        </w:rPr>
        <w:t>شهر</w:t>
      </w:r>
      <w:r>
        <w:rPr>
          <w:rFonts w:asciiTheme="majorBidi" w:hAnsiTheme="majorBidi" w:cs="Arabic Transparent" w:hint="cs"/>
          <w:szCs w:val="24"/>
          <w:rtl/>
          <w:lang w:val="en-GB"/>
        </w:rPr>
        <w:t>******</w:t>
      </w:r>
      <w:r w:rsidR="00617C05" w:rsidRPr="00617C05">
        <w:rPr>
          <w:rFonts w:asciiTheme="majorBidi" w:hAnsiTheme="majorBidi" w:cs="Arabic Transparent" w:hint="cs"/>
          <w:szCs w:val="24"/>
          <w:rtl/>
          <w:lang w:val="en-GB"/>
        </w:rPr>
        <w:t xml:space="preserve"> م </w:t>
      </w:r>
      <w:r w:rsidR="00617C05" w:rsidRPr="00F96994">
        <w:rPr>
          <w:rFonts w:asciiTheme="majorBidi" w:hAnsiTheme="majorBidi" w:cs="Arabic Transparent" w:hint="cs"/>
          <w:szCs w:val="24"/>
          <w:highlight w:val="yellow"/>
          <w:rtl/>
          <w:lang w:val="en-GB"/>
        </w:rPr>
        <w:t>(تاريخ المناقشة)</w:t>
      </w:r>
    </w:p>
    <w:p w14:paraId="3259C461" w14:textId="77777777" w:rsidR="008E36E4" w:rsidRDefault="008E36E4" w:rsidP="00617C05">
      <w:pPr>
        <w:pStyle w:val="TitlePage"/>
        <w:jc w:val="left"/>
      </w:pPr>
    </w:p>
    <w:p w14:paraId="38CF9907" w14:textId="77777777" w:rsidR="008E36E4" w:rsidRDefault="008E36E4" w:rsidP="00617C05">
      <w:pPr>
        <w:pStyle w:val="TitlePage"/>
        <w:rPr>
          <w:caps/>
        </w:rPr>
      </w:pPr>
    </w:p>
    <w:p w14:paraId="0F2E6894" w14:textId="77777777" w:rsidR="00D8599E" w:rsidRDefault="00D8599E" w:rsidP="00617C05">
      <w:pPr>
        <w:pStyle w:val="TitlePage"/>
        <w:rPr>
          <w:caps/>
        </w:rPr>
      </w:pPr>
    </w:p>
    <w:p w14:paraId="026EB0BD" w14:textId="77777777" w:rsidR="00D8599E" w:rsidRDefault="00D8599E" w:rsidP="00617C05">
      <w:pPr>
        <w:pStyle w:val="TitlePage"/>
        <w:rPr>
          <w:caps/>
        </w:rPr>
      </w:pPr>
    </w:p>
    <w:p w14:paraId="6B7EF443" w14:textId="77777777" w:rsidR="00617C05" w:rsidRDefault="00617C05" w:rsidP="00617C05">
      <w:pPr>
        <w:pStyle w:val="TitlePage"/>
        <w:rPr>
          <w:caps/>
        </w:rPr>
      </w:pPr>
    </w:p>
    <w:p w14:paraId="006D91A0" w14:textId="77777777" w:rsidR="00396477" w:rsidRDefault="00396477" w:rsidP="00617C05">
      <w:pPr>
        <w:spacing w:line="240" w:lineRule="auto"/>
        <w:jc w:val="center"/>
        <w:rPr>
          <w:b/>
          <w:bCs/>
          <w:kern w:val="28"/>
          <w:sz w:val="40"/>
          <w:szCs w:val="32"/>
          <w:lang w:val="en-GB"/>
        </w:rPr>
      </w:pPr>
    </w:p>
    <w:p w14:paraId="06786518" w14:textId="77777777" w:rsidR="00D8599E" w:rsidRPr="00396477" w:rsidRDefault="00396477" w:rsidP="00396477">
      <w:pPr>
        <w:pStyle w:val="Title"/>
        <w:rPr>
          <w:sz w:val="28"/>
          <w:szCs w:val="28"/>
        </w:rPr>
      </w:pPr>
      <w:r w:rsidRPr="00396477">
        <w:rPr>
          <w:lang w:val="en-GB"/>
        </w:rPr>
        <w:t>THESIS</w:t>
      </w:r>
      <w:r>
        <w:t xml:space="preserve"> </w:t>
      </w:r>
      <w:r w:rsidRPr="00396477">
        <w:rPr>
          <w:lang w:val="en-GB"/>
        </w:rPr>
        <w:t>TITLE</w:t>
      </w:r>
      <w:r>
        <w:t xml:space="preserve"> </w:t>
      </w:r>
    </w:p>
    <w:p w14:paraId="53CB0583" w14:textId="77777777" w:rsidR="00D8599E" w:rsidRDefault="00D8599E" w:rsidP="00617C05">
      <w:pPr>
        <w:pStyle w:val="AuthorName"/>
        <w:spacing w:line="240" w:lineRule="auto"/>
      </w:pPr>
    </w:p>
    <w:p w14:paraId="2E9F55FB" w14:textId="77777777" w:rsidR="00352B0F" w:rsidRDefault="00352B0F" w:rsidP="00617C05">
      <w:pPr>
        <w:pStyle w:val="AuthorName"/>
        <w:spacing w:line="240" w:lineRule="auto"/>
      </w:pPr>
    </w:p>
    <w:p w14:paraId="31B23B2D" w14:textId="77777777" w:rsidR="00352B0F" w:rsidRDefault="00352B0F" w:rsidP="00617C05">
      <w:pPr>
        <w:pStyle w:val="AuthorName"/>
        <w:spacing w:line="240" w:lineRule="auto"/>
      </w:pPr>
    </w:p>
    <w:p w14:paraId="1D9501A5" w14:textId="77777777" w:rsidR="00352B0F" w:rsidRDefault="00352B0F" w:rsidP="00617C05">
      <w:pPr>
        <w:pStyle w:val="AuthorName"/>
        <w:spacing w:line="240" w:lineRule="auto"/>
      </w:pPr>
    </w:p>
    <w:p w14:paraId="786CD7AD" w14:textId="77777777" w:rsidR="00617C05" w:rsidRDefault="00617C05" w:rsidP="00617C05">
      <w:pPr>
        <w:pStyle w:val="AuthorName"/>
        <w:spacing w:line="240" w:lineRule="auto"/>
      </w:pPr>
    </w:p>
    <w:p w14:paraId="029B05A8" w14:textId="77777777" w:rsidR="00617C05" w:rsidRDefault="00617C05" w:rsidP="00617C05">
      <w:pPr>
        <w:pStyle w:val="AuthorName"/>
        <w:spacing w:line="240" w:lineRule="auto"/>
      </w:pPr>
    </w:p>
    <w:p w14:paraId="1034B09C" w14:textId="77777777" w:rsidR="00617C05" w:rsidRDefault="00617C05" w:rsidP="00617C05">
      <w:pPr>
        <w:pStyle w:val="AuthorName"/>
        <w:spacing w:line="240" w:lineRule="auto"/>
      </w:pPr>
    </w:p>
    <w:p w14:paraId="50681B74" w14:textId="77777777" w:rsidR="00D8599E" w:rsidRPr="00D8599E" w:rsidRDefault="00D8599E" w:rsidP="00617C05">
      <w:pPr>
        <w:pStyle w:val="AuthorName"/>
        <w:spacing w:line="240" w:lineRule="auto"/>
      </w:pPr>
      <w:r w:rsidRPr="00D8599E">
        <w:t>By Author</w:t>
      </w:r>
    </w:p>
    <w:p w14:paraId="44F20642" w14:textId="77777777" w:rsidR="00352B0F" w:rsidRDefault="00352B0F" w:rsidP="00617C05">
      <w:pPr>
        <w:spacing w:line="240" w:lineRule="auto"/>
        <w:jc w:val="center"/>
        <w:rPr>
          <w:sz w:val="36"/>
          <w:szCs w:val="36"/>
          <w:rtl/>
          <w:lang w:val="en-GB"/>
        </w:rPr>
      </w:pPr>
    </w:p>
    <w:p w14:paraId="13E6F902" w14:textId="77777777" w:rsidR="00396477" w:rsidRDefault="00396477" w:rsidP="00617C05">
      <w:pPr>
        <w:spacing w:line="240" w:lineRule="auto"/>
        <w:jc w:val="center"/>
        <w:rPr>
          <w:sz w:val="36"/>
          <w:szCs w:val="36"/>
        </w:rPr>
      </w:pPr>
    </w:p>
    <w:p w14:paraId="1EEB6BD7" w14:textId="77777777" w:rsidR="00617C05" w:rsidRDefault="00617C05" w:rsidP="00617C05">
      <w:pPr>
        <w:spacing w:line="240" w:lineRule="auto"/>
        <w:jc w:val="center"/>
        <w:rPr>
          <w:sz w:val="36"/>
          <w:szCs w:val="36"/>
        </w:rPr>
      </w:pPr>
    </w:p>
    <w:p w14:paraId="4894CDBA" w14:textId="77777777" w:rsidR="00617C05" w:rsidRDefault="00617C05" w:rsidP="00617C05">
      <w:pPr>
        <w:spacing w:line="240" w:lineRule="auto"/>
        <w:jc w:val="center"/>
        <w:rPr>
          <w:sz w:val="36"/>
          <w:szCs w:val="36"/>
        </w:rPr>
      </w:pPr>
    </w:p>
    <w:p w14:paraId="0FA5425F" w14:textId="77777777" w:rsidR="00352B0F" w:rsidRDefault="00352B0F" w:rsidP="00617C05">
      <w:pPr>
        <w:autoSpaceDE w:val="0"/>
        <w:autoSpaceDN w:val="0"/>
        <w:adjustRightInd w:val="0"/>
        <w:spacing w:line="240" w:lineRule="auto"/>
        <w:jc w:val="center"/>
        <w:rPr>
          <w:rFonts w:asciiTheme="majorBidi" w:hAnsiTheme="majorBidi" w:cstheme="majorBidi"/>
          <w:b/>
          <w:bCs/>
          <w:lang w:val="en-GB"/>
        </w:rPr>
      </w:pPr>
    </w:p>
    <w:p w14:paraId="51EFFC45" w14:textId="77777777" w:rsidR="00D8599E" w:rsidRPr="00D8599E" w:rsidRDefault="00D8599E" w:rsidP="00617C05">
      <w:pPr>
        <w:autoSpaceDE w:val="0"/>
        <w:autoSpaceDN w:val="0"/>
        <w:adjustRightInd w:val="0"/>
        <w:spacing w:line="240" w:lineRule="auto"/>
        <w:jc w:val="center"/>
        <w:rPr>
          <w:rFonts w:asciiTheme="majorBidi" w:hAnsiTheme="majorBidi" w:cstheme="majorBidi"/>
          <w:b/>
          <w:bCs/>
          <w:lang w:val="en-GB"/>
        </w:rPr>
      </w:pPr>
      <w:r w:rsidRPr="00D8599E">
        <w:rPr>
          <w:rFonts w:asciiTheme="majorBidi" w:hAnsiTheme="majorBidi" w:cstheme="majorBidi"/>
          <w:b/>
          <w:bCs/>
          <w:lang w:val="en-GB"/>
        </w:rPr>
        <w:t>A thesis submitted for the requirements of the degree</w:t>
      </w:r>
    </w:p>
    <w:p w14:paraId="7EADC106" w14:textId="77777777" w:rsidR="00D8599E" w:rsidRPr="00D8599E" w:rsidRDefault="00D8599E" w:rsidP="00486A85">
      <w:pPr>
        <w:spacing w:line="240" w:lineRule="auto"/>
        <w:jc w:val="center"/>
        <w:rPr>
          <w:rFonts w:asciiTheme="majorBidi" w:hAnsiTheme="majorBidi" w:cstheme="majorBidi"/>
          <w:b/>
          <w:bCs/>
          <w:lang w:val="en-GB"/>
        </w:rPr>
      </w:pPr>
      <w:r w:rsidRPr="00D8599E">
        <w:rPr>
          <w:rFonts w:asciiTheme="majorBidi" w:hAnsiTheme="majorBidi" w:cstheme="majorBidi"/>
          <w:b/>
          <w:bCs/>
          <w:lang w:val="en-GB"/>
        </w:rPr>
        <w:t xml:space="preserve">of </w:t>
      </w:r>
      <w:r w:rsidR="007D0894">
        <w:rPr>
          <w:rFonts w:asciiTheme="majorBidi" w:hAnsiTheme="majorBidi" w:cstheme="majorBidi"/>
          <w:b/>
          <w:bCs/>
          <w:lang w:val="en-GB"/>
        </w:rPr>
        <w:t>Ph.D.</w:t>
      </w:r>
      <w:r w:rsidRPr="00D8599E">
        <w:rPr>
          <w:rFonts w:asciiTheme="majorBidi" w:hAnsiTheme="majorBidi" w:cstheme="majorBidi"/>
          <w:b/>
          <w:bCs/>
          <w:lang w:val="en-GB"/>
        </w:rPr>
        <w:t xml:space="preserve"> of Science [</w:t>
      </w:r>
      <w:r w:rsidR="00486A85">
        <w:rPr>
          <w:rFonts w:asciiTheme="majorBidi" w:hAnsiTheme="majorBidi" w:cstheme="majorBidi"/>
          <w:b/>
          <w:bCs/>
          <w:lang w:val="en-GB"/>
        </w:rPr>
        <w:t>Computer Science</w:t>
      </w:r>
      <w:r w:rsidRPr="00D8599E">
        <w:rPr>
          <w:rFonts w:asciiTheme="majorBidi" w:hAnsiTheme="majorBidi" w:cstheme="majorBidi"/>
          <w:b/>
          <w:bCs/>
          <w:lang w:val="en-GB"/>
        </w:rPr>
        <w:t>]</w:t>
      </w:r>
    </w:p>
    <w:p w14:paraId="6AD2FAD6" w14:textId="77777777" w:rsidR="00D8599E" w:rsidRDefault="00D8599E" w:rsidP="00617C05">
      <w:pPr>
        <w:spacing w:line="240" w:lineRule="auto"/>
        <w:jc w:val="center"/>
        <w:rPr>
          <w:sz w:val="36"/>
          <w:szCs w:val="36"/>
        </w:rPr>
      </w:pPr>
    </w:p>
    <w:p w14:paraId="3AEDE718" w14:textId="77777777" w:rsidR="00352B0F" w:rsidRDefault="00352B0F" w:rsidP="00617C05">
      <w:pPr>
        <w:autoSpaceDE w:val="0"/>
        <w:autoSpaceDN w:val="0"/>
        <w:adjustRightInd w:val="0"/>
        <w:spacing w:line="240" w:lineRule="auto"/>
        <w:jc w:val="center"/>
        <w:rPr>
          <w:rFonts w:asciiTheme="majorBidi" w:hAnsiTheme="majorBidi" w:cstheme="majorBidi"/>
          <w:b/>
          <w:bCs/>
          <w:sz w:val="28"/>
          <w:szCs w:val="28"/>
          <w:lang w:val="en-GB"/>
        </w:rPr>
      </w:pPr>
    </w:p>
    <w:p w14:paraId="53C7473A" w14:textId="77777777" w:rsidR="00352B0F" w:rsidRDefault="00352B0F" w:rsidP="00617C05">
      <w:pPr>
        <w:autoSpaceDE w:val="0"/>
        <w:autoSpaceDN w:val="0"/>
        <w:adjustRightInd w:val="0"/>
        <w:spacing w:line="240" w:lineRule="auto"/>
        <w:jc w:val="center"/>
        <w:rPr>
          <w:rFonts w:asciiTheme="majorBidi" w:hAnsiTheme="majorBidi" w:cstheme="majorBidi"/>
          <w:b/>
          <w:bCs/>
          <w:sz w:val="28"/>
          <w:szCs w:val="28"/>
          <w:lang w:val="en-GB"/>
        </w:rPr>
      </w:pPr>
    </w:p>
    <w:p w14:paraId="1F046F2A" w14:textId="77777777" w:rsidR="00352B0F" w:rsidRDefault="00352B0F" w:rsidP="00617C05">
      <w:pPr>
        <w:autoSpaceDE w:val="0"/>
        <w:autoSpaceDN w:val="0"/>
        <w:adjustRightInd w:val="0"/>
        <w:spacing w:line="240" w:lineRule="auto"/>
        <w:jc w:val="center"/>
        <w:rPr>
          <w:rFonts w:asciiTheme="majorBidi" w:hAnsiTheme="majorBidi" w:cstheme="majorBidi"/>
          <w:b/>
          <w:bCs/>
          <w:sz w:val="28"/>
          <w:szCs w:val="28"/>
          <w:lang w:val="en-GB"/>
        </w:rPr>
      </w:pPr>
    </w:p>
    <w:p w14:paraId="082951BD" w14:textId="77777777" w:rsidR="00617C05" w:rsidRDefault="00617C05" w:rsidP="00617C05">
      <w:pPr>
        <w:autoSpaceDE w:val="0"/>
        <w:autoSpaceDN w:val="0"/>
        <w:adjustRightInd w:val="0"/>
        <w:spacing w:line="240" w:lineRule="auto"/>
        <w:jc w:val="center"/>
        <w:rPr>
          <w:rFonts w:asciiTheme="majorBidi" w:hAnsiTheme="majorBidi" w:cstheme="majorBidi"/>
          <w:b/>
          <w:bCs/>
          <w:sz w:val="28"/>
          <w:szCs w:val="28"/>
          <w:lang w:val="en-GB"/>
        </w:rPr>
      </w:pPr>
    </w:p>
    <w:p w14:paraId="34316AF8" w14:textId="77777777" w:rsidR="00617C05" w:rsidRDefault="00617C05" w:rsidP="00617C05">
      <w:pPr>
        <w:autoSpaceDE w:val="0"/>
        <w:autoSpaceDN w:val="0"/>
        <w:adjustRightInd w:val="0"/>
        <w:spacing w:line="240" w:lineRule="auto"/>
        <w:jc w:val="center"/>
        <w:rPr>
          <w:rFonts w:asciiTheme="majorBidi" w:hAnsiTheme="majorBidi" w:cstheme="majorBidi"/>
          <w:b/>
          <w:bCs/>
          <w:sz w:val="28"/>
          <w:szCs w:val="28"/>
          <w:lang w:val="en-GB"/>
        </w:rPr>
      </w:pPr>
    </w:p>
    <w:p w14:paraId="66E1857B" w14:textId="77777777" w:rsidR="00D8599E" w:rsidRPr="00D8599E" w:rsidRDefault="00D8599E" w:rsidP="00617C05">
      <w:pPr>
        <w:autoSpaceDE w:val="0"/>
        <w:autoSpaceDN w:val="0"/>
        <w:adjustRightInd w:val="0"/>
        <w:spacing w:line="240" w:lineRule="auto"/>
        <w:jc w:val="center"/>
        <w:rPr>
          <w:rFonts w:asciiTheme="majorBidi" w:hAnsiTheme="majorBidi" w:cstheme="majorBidi"/>
          <w:b/>
          <w:bCs/>
          <w:sz w:val="28"/>
          <w:szCs w:val="28"/>
          <w:lang w:val="en-GB"/>
        </w:rPr>
      </w:pPr>
      <w:r w:rsidRPr="00D8599E">
        <w:rPr>
          <w:rFonts w:asciiTheme="majorBidi" w:hAnsiTheme="majorBidi" w:cstheme="majorBidi"/>
          <w:b/>
          <w:bCs/>
          <w:sz w:val="28"/>
          <w:szCs w:val="28"/>
          <w:lang w:val="en-GB"/>
        </w:rPr>
        <w:t>Supervised By</w:t>
      </w:r>
    </w:p>
    <w:p w14:paraId="74CAB445" w14:textId="77777777" w:rsidR="00D8599E" w:rsidRDefault="00D8599E" w:rsidP="00486A85">
      <w:pPr>
        <w:autoSpaceDE w:val="0"/>
        <w:autoSpaceDN w:val="0"/>
        <w:adjustRightInd w:val="0"/>
        <w:spacing w:line="240" w:lineRule="auto"/>
        <w:jc w:val="center"/>
        <w:rPr>
          <w:rFonts w:asciiTheme="majorBidi" w:hAnsiTheme="majorBidi" w:cstheme="majorBidi"/>
          <w:b/>
          <w:bCs/>
          <w:sz w:val="28"/>
          <w:szCs w:val="28"/>
          <w:lang w:val="en-GB"/>
        </w:rPr>
      </w:pPr>
    </w:p>
    <w:p w14:paraId="1F72AD2F" w14:textId="77777777" w:rsidR="00352B0F" w:rsidRDefault="00352B0F" w:rsidP="00617C05">
      <w:pPr>
        <w:autoSpaceDE w:val="0"/>
        <w:autoSpaceDN w:val="0"/>
        <w:adjustRightInd w:val="0"/>
        <w:spacing w:line="240" w:lineRule="auto"/>
        <w:jc w:val="center"/>
        <w:rPr>
          <w:rFonts w:asciiTheme="majorBidi" w:hAnsiTheme="majorBidi" w:cstheme="majorBidi"/>
          <w:b/>
          <w:bCs/>
          <w:sz w:val="28"/>
          <w:szCs w:val="28"/>
          <w:lang w:val="en-GB"/>
        </w:rPr>
      </w:pPr>
    </w:p>
    <w:p w14:paraId="0D6AB021" w14:textId="77777777" w:rsidR="00486A85" w:rsidRDefault="00486A85" w:rsidP="00617C05">
      <w:pPr>
        <w:autoSpaceDE w:val="0"/>
        <w:autoSpaceDN w:val="0"/>
        <w:adjustRightInd w:val="0"/>
        <w:spacing w:line="240" w:lineRule="auto"/>
        <w:jc w:val="center"/>
        <w:rPr>
          <w:rFonts w:asciiTheme="majorBidi" w:hAnsiTheme="majorBidi" w:cstheme="majorBidi"/>
          <w:lang w:val="en-GB"/>
        </w:rPr>
      </w:pPr>
    </w:p>
    <w:p w14:paraId="50F3A37A"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2DD34FB8"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1EA61BDD" w14:textId="77777777" w:rsidR="00352B0F" w:rsidRDefault="00352B0F" w:rsidP="00617C05">
      <w:pPr>
        <w:autoSpaceDE w:val="0"/>
        <w:autoSpaceDN w:val="0"/>
        <w:adjustRightInd w:val="0"/>
        <w:spacing w:line="240" w:lineRule="auto"/>
        <w:jc w:val="center"/>
        <w:rPr>
          <w:rFonts w:asciiTheme="majorBidi" w:hAnsiTheme="majorBidi" w:cstheme="majorBidi"/>
          <w:lang w:val="en-GB"/>
        </w:rPr>
      </w:pPr>
    </w:p>
    <w:p w14:paraId="6587B4D7" w14:textId="77777777" w:rsidR="00D8599E" w:rsidRPr="00D8599E" w:rsidRDefault="00D8599E" w:rsidP="00617C05">
      <w:pPr>
        <w:autoSpaceDE w:val="0"/>
        <w:autoSpaceDN w:val="0"/>
        <w:adjustRightInd w:val="0"/>
        <w:spacing w:line="240" w:lineRule="auto"/>
        <w:jc w:val="center"/>
        <w:rPr>
          <w:rFonts w:asciiTheme="majorBidi" w:hAnsiTheme="majorBidi" w:cstheme="majorBidi"/>
          <w:lang w:val="en-GB"/>
        </w:rPr>
      </w:pPr>
      <w:r w:rsidRPr="00D8599E">
        <w:rPr>
          <w:rFonts w:asciiTheme="majorBidi" w:hAnsiTheme="majorBidi" w:cstheme="majorBidi"/>
          <w:lang w:val="en-GB"/>
        </w:rPr>
        <w:t xml:space="preserve">FACULTY OF </w:t>
      </w:r>
      <w:r>
        <w:rPr>
          <w:rFonts w:asciiTheme="majorBidi" w:hAnsiTheme="majorBidi" w:cstheme="majorBidi"/>
          <w:lang w:val="en-GB"/>
        </w:rPr>
        <w:t>COMPUTING AND INFORMATION TECHNOLOGY</w:t>
      </w:r>
    </w:p>
    <w:p w14:paraId="223187DB" w14:textId="77777777" w:rsidR="00D8599E" w:rsidRPr="00D8599E" w:rsidRDefault="00D8599E" w:rsidP="00617C05">
      <w:pPr>
        <w:autoSpaceDE w:val="0"/>
        <w:autoSpaceDN w:val="0"/>
        <w:adjustRightInd w:val="0"/>
        <w:spacing w:line="240" w:lineRule="auto"/>
        <w:jc w:val="center"/>
        <w:rPr>
          <w:rFonts w:asciiTheme="majorBidi" w:hAnsiTheme="majorBidi" w:cstheme="majorBidi"/>
          <w:lang w:val="en-GB"/>
        </w:rPr>
      </w:pPr>
      <w:r w:rsidRPr="00D8599E">
        <w:rPr>
          <w:rFonts w:asciiTheme="majorBidi" w:hAnsiTheme="majorBidi" w:cstheme="majorBidi"/>
          <w:lang w:val="en-GB"/>
        </w:rPr>
        <w:t>KING ABDULAZIZ UNIVERSITY</w:t>
      </w:r>
    </w:p>
    <w:p w14:paraId="613597AD" w14:textId="77777777" w:rsidR="00D8599E" w:rsidRPr="00D8599E" w:rsidRDefault="00D8599E" w:rsidP="00617C05">
      <w:pPr>
        <w:autoSpaceDE w:val="0"/>
        <w:autoSpaceDN w:val="0"/>
        <w:adjustRightInd w:val="0"/>
        <w:spacing w:line="240" w:lineRule="auto"/>
        <w:jc w:val="center"/>
        <w:rPr>
          <w:rFonts w:asciiTheme="majorBidi" w:hAnsiTheme="majorBidi" w:cstheme="majorBidi"/>
          <w:lang w:val="en-GB"/>
        </w:rPr>
      </w:pPr>
      <w:r w:rsidRPr="00D8599E">
        <w:rPr>
          <w:rFonts w:asciiTheme="majorBidi" w:hAnsiTheme="majorBidi" w:cstheme="majorBidi"/>
          <w:lang w:val="en-GB"/>
        </w:rPr>
        <w:t>JEDDAH – SAUDI ARABIA</w:t>
      </w:r>
    </w:p>
    <w:p w14:paraId="6008ADC0" w14:textId="77777777" w:rsidR="00775600" w:rsidRPr="00D8599E" w:rsidRDefault="00D8599E" w:rsidP="006F3BEA">
      <w:pPr>
        <w:pStyle w:val="TitlePage"/>
        <w:rPr>
          <w:rFonts w:asciiTheme="majorBidi" w:hAnsiTheme="majorBidi" w:cstheme="majorBidi"/>
          <w:caps/>
          <w:szCs w:val="24"/>
        </w:rPr>
      </w:pPr>
      <w:r w:rsidRPr="006F3BEA">
        <w:rPr>
          <w:rFonts w:asciiTheme="majorBidi" w:hAnsiTheme="majorBidi" w:cstheme="majorBidi"/>
          <w:szCs w:val="24"/>
          <w:highlight w:val="yellow"/>
          <w:lang w:val="en-GB"/>
        </w:rPr>
        <w:t>Rajab 14</w:t>
      </w:r>
      <w:r w:rsidR="006F3BEA" w:rsidRPr="006F3BEA">
        <w:rPr>
          <w:rFonts w:asciiTheme="majorBidi" w:hAnsiTheme="majorBidi" w:cstheme="majorBidi"/>
          <w:szCs w:val="24"/>
          <w:highlight w:val="yellow"/>
          <w:lang w:val="en-GB"/>
        </w:rPr>
        <w:t>38H – May 2017</w:t>
      </w:r>
      <w:r w:rsidRPr="006F3BEA">
        <w:rPr>
          <w:rFonts w:asciiTheme="majorBidi" w:hAnsiTheme="majorBidi" w:cstheme="majorBidi"/>
          <w:szCs w:val="24"/>
          <w:highlight w:val="yellow"/>
          <w:lang w:val="en-GB"/>
        </w:rPr>
        <w:t>G</w:t>
      </w:r>
    </w:p>
    <w:p w14:paraId="47FE79CA" w14:textId="77777777" w:rsidR="00617C05" w:rsidRDefault="00617C05" w:rsidP="00617C05">
      <w:pPr>
        <w:pStyle w:val="TitlePage"/>
        <w:jc w:val="left"/>
      </w:pPr>
    </w:p>
    <w:p w14:paraId="08930876" w14:textId="77777777" w:rsidR="00617C05" w:rsidRDefault="00617C05" w:rsidP="00617C05">
      <w:pPr>
        <w:pStyle w:val="TitlePage"/>
        <w:rPr>
          <w:caps/>
        </w:rPr>
      </w:pPr>
    </w:p>
    <w:p w14:paraId="0BB854B0" w14:textId="77777777" w:rsidR="00617C05" w:rsidRDefault="00617C05" w:rsidP="00617C05">
      <w:pPr>
        <w:pStyle w:val="TitlePage"/>
        <w:rPr>
          <w:caps/>
        </w:rPr>
      </w:pPr>
    </w:p>
    <w:p w14:paraId="399591CB" w14:textId="77777777" w:rsidR="00617C05" w:rsidRDefault="00617C05" w:rsidP="00617C05">
      <w:pPr>
        <w:pStyle w:val="TitlePage"/>
        <w:rPr>
          <w:caps/>
        </w:rPr>
      </w:pPr>
    </w:p>
    <w:p w14:paraId="3A06F8E1" w14:textId="77777777" w:rsidR="00617C05" w:rsidRDefault="00617C05" w:rsidP="00617C05">
      <w:pPr>
        <w:pStyle w:val="TitlePage"/>
        <w:rPr>
          <w:caps/>
        </w:rPr>
      </w:pPr>
    </w:p>
    <w:p w14:paraId="3886AB4D" w14:textId="77777777" w:rsidR="00617C05" w:rsidRPr="00396477" w:rsidRDefault="00396477" w:rsidP="00396477">
      <w:pPr>
        <w:pStyle w:val="Title"/>
        <w:bidi/>
      </w:pPr>
      <w:r w:rsidRPr="00396477">
        <w:rPr>
          <w:rFonts w:hint="cs"/>
          <w:szCs w:val="40"/>
          <w:rtl/>
        </w:rPr>
        <w:t xml:space="preserve">عنوان الرسالة باللغة العربية </w:t>
      </w:r>
    </w:p>
    <w:p w14:paraId="21668177" w14:textId="77777777" w:rsidR="00617C05" w:rsidRDefault="00617C05" w:rsidP="00617C05">
      <w:pPr>
        <w:pStyle w:val="AuthorName"/>
        <w:spacing w:line="240" w:lineRule="auto"/>
      </w:pPr>
    </w:p>
    <w:p w14:paraId="7481798F" w14:textId="77777777" w:rsidR="00617C05" w:rsidRDefault="00617C05" w:rsidP="00617C05">
      <w:pPr>
        <w:pStyle w:val="AuthorName"/>
        <w:spacing w:line="240" w:lineRule="auto"/>
      </w:pPr>
    </w:p>
    <w:p w14:paraId="26216028" w14:textId="77777777" w:rsidR="00617C05" w:rsidRDefault="00617C05" w:rsidP="00617C05">
      <w:pPr>
        <w:pStyle w:val="AuthorName"/>
        <w:spacing w:line="240" w:lineRule="auto"/>
      </w:pPr>
    </w:p>
    <w:p w14:paraId="6972A616" w14:textId="77777777" w:rsidR="00617C05" w:rsidRDefault="00617C05" w:rsidP="00617C05">
      <w:pPr>
        <w:pStyle w:val="AuthorName"/>
        <w:spacing w:line="240" w:lineRule="auto"/>
      </w:pPr>
    </w:p>
    <w:p w14:paraId="6E5A85BD" w14:textId="77777777" w:rsidR="00617C05" w:rsidRDefault="00617C05" w:rsidP="00617C05">
      <w:pPr>
        <w:pStyle w:val="AuthorName"/>
        <w:spacing w:line="240" w:lineRule="auto"/>
      </w:pPr>
    </w:p>
    <w:p w14:paraId="21C98525" w14:textId="77777777" w:rsidR="00617C05" w:rsidRPr="00617C05" w:rsidRDefault="00617C05" w:rsidP="00617C05">
      <w:pPr>
        <w:pStyle w:val="AuthorName"/>
        <w:spacing w:line="240" w:lineRule="auto"/>
        <w:rPr>
          <w:rFonts w:cs="Arabic Transparent"/>
          <w:b w:val="0"/>
          <w:bCs/>
          <w:sz w:val="36"/>
          <w:szCs w:val="36"/>
          <w:rtl/>
        </w:rPr>
      </w:pPr>
      <w:r w:rsidRPr="00617C05">
        <w:rPr>
          <w:rFonts w:cs="Arabic Transparent" w:hint="cs"/>
          <w:b w:val="0"/>
          <w:bCs/>
          <w:sz w:val="36"/>
          <w:szCs w:val="36"/>
          <w:rtl/>
        </w:rPr>
        <w:t>إعداد</w:t>
      </w:r>
    </w:p>
    <w:p w14:paraId="4B059C0E" w14:textId="77777777" w:rsidR="00617C05" w:rsidRPr="00D8599E" w:rsidRDefault="00617C05" w:rsidP="00396477">
      <w:pPr>
        <w:pStyle w:val="AuthorName"/>
        <w:spacing w:line="240" w:lineRule="auto"/>
      </w:pPr>
    </w:p>
    <w:p w14:paraId="3140A718" w14:textId="77777777" w:rsidR="00617C05" w:rsidRDefault="00617C05" w:rsidP="00617C05">
      <w:pPr>
        <w:spacing w:line="240" w:lineRule="auto"/>
        <w:jc w:val="center"/>
        <w:rPr>
          <w:sz w:val="36"/>
          <w:szCs w:val="36"/>
        </w:rPr>
      </w:pPr>
    </w:p>
    <w:p w14:paraId="18570DAD" w14:textId="77777777" w:rsidR="00617C05" w:rsidRDefault="00617C05" w:rsidP="00617C05">
      <w:pPr>
        <w:spacing w:line="240" w:lineRule="auto"/>
        <w:jc w:val="center"/>
        <w:rPr>
          <w:sz w:val="36"/>
          <w:szCs w:val="36"/>
        </w:rPr>
      </w:pPr>
    </w:p>
    <w:p w14:paraId="5EB46409" w14:textId="77777777" w:rsidR="00617C05" w:rsidRDefault="00617C05" w:rsidP="00617C05">
      <w:pPr>
        <w:spacing w:line="240" w:lineRule="auto"/>
        <w:jc w:val="center"/>
        <w:rPr>
          <w:sz w:val="36"/>
          <w:szCs w:val="36"/>
        </w:rPr>
      </w:pPr>
    </w:p>
    <w:p w14:paraId="496EA455" w14:textId="77777777" w:rsidR="00617C05" w:rsidRDefault="00617C05" w:rsidP="00617C05">
      <w:pPr>
        <w:spacing w:line="240" w:lineRule="auto"/>
        <w:jc w:val="center"/>
        <w:rPr>
          <w:sz w:val="36"/>
          <w:szCs w:val="36"/>
        </w:rPr>
      </w:pPr>
    </w:p>
    <w:p w14:paraId="34A31C68"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70859F37" w14:textId="77777777" w:rsidR="00617C05" w:rsidRPr="00617C05" w:rsidRDefault="00617C05" w:rsidP="00617C05">
      <w:pPr>
        <w:autoSpaceDE w:val="0"/>
        <w:autoSpaceDN w:val="0"/>
        <w:adjustRightInd w:val="0"/>
        <w:jc w:val="center"/>
        <w:rPr>
          <w:rFonts w:asciiTheme="majorBidi" w:hAnsiTheme="majorBidi" w:cs="Arabic Transparent"/>
          <w:b/>
          <w:bCs/>
          <w:sz w:val="32"/>
          <w:szCs w:val="32"/>
          <w:lang w:val="en-GB"/>
        </w:rPr>
      </w:pPr>
      <w:r w:rsidRPr="00617C05">
        <w:rPr>
          <w:rFonts w:asciiTheme="majorBidi" w:hAnsiTheme="majorBidi" w:cs="Arabic Transparent" w:hint="cs"/>
          <w:b/>
          <w:bCs/>
          <w:sz w:val="32"/>
          <w:szCs w:val="32"/>
          <w:rtl/>
          <w:lang w:val="en-GB"/>
        </w:rPr>
        <w:t>تمت الموافقة على قبول هذه الرسالة استكمالاً لمتطلبات</w:t>
      </w:r>
    </w:p>
    <w:p w14:paraId="5139EE3A" w14:textId="77777777" w:rsidR="00617C05" w:rsidRPr="00617C05" w:rsidRDefault="004D1E15" w:rsidP="004D1E15">
      <w:pPr>
        <w:jc w:val="center"/>
        <w:rPr>
          <w:rFonts w:asciiTheme="majorBidi" w:hAnsiTheme="majorBidi" w:cs="Arabic Transparent"/>
          <w:b/>
          <w:bCs/>
          <w:lang w:val="en-GB"/>
        </w:rPr>
      </w:pPr>
      <w:r>
        <w:rPr>
          <w:rFonts w:asciiTheme="majorBidi" w:hAnsiTheme="majorBidi" w:cs="Arabic Transparent" w:hint="cs"/>
          <w:b/>
          <w:bCs/>
          <w:sz w:val="32"/>
          <w:szCs w:val="32"/>
          <w:rtl/>
          <w:lang w:val="en-GB"/>
        </w:rPr>
        <w:t>درجة الدكتوراه</w:t>
      </w:r>
      <w:r w:rsidR="00617C05" w:rsidRPr="00617C05">
        <w:rPr>
          <w:rFonts w:asciiTheme="majorBidi" w:hAnsiTheme="majorBidi" w:cs="Arabic Transparent" w:hint="cs"/>
          <w:b/>
          <w:bCs/>
          <w:sz w:val="32"/>
          <w:szCs w:val="32"/>
          <w:rtl/>
          <w:lang w:val="en-GB"/>
        </w:rPr>
        <w:t xml:space="preserve"> في </w:t>
      </w:r>
      <w:r>
        <w:rPr>
          <w:rFonts w:asciiTheme="majorBidi" w:hAnsiTheme="majorBidi" w:cs="Arabic Transparent" w:hint="cs"/>
          <w:b/>
          <w:bCs/>
          <w:sz w:val="32"/>
          <w:szCs w:val="32"/>
          <w:rtl/>
          <w:lang w:val="en-GB"/>
        </w:rPr>
        <w:t xml:space="preserve">علوم الحاسبات </w:t>
      </w:r>
    </w:p>
    <w:p w14:paraId="3674FA9E" w14:textId="77777777" w:rsidR="00617C05" w:rsidRDefault="00617C05" w:rsidP="00617C05">
      <w:pPr>
        <w:spacing w:line="240" w:lineRule="auto"/>
        <w:jc w:val="center"/>
        <w:rPr>
          <w:sz w:val="36"/>
          <w:szCs w:val="36"/>
          <w:rtl/>
        </w:rPr>
      </w:pPr>
    </w:p>
    <w:p w14:paraId="40BF472E" w14:textId="77777777" w:rsidR="00617C05" w:rsidRDefault="00617C05" w:rsidP="00617C05">
      <w:pPr>
        <w:spacing w:line="240" w:lineRule="auto"/>
        <w:jc w:val="center"/>
        <w:rPr>
          <w:sz w:val="36"/>
          <w:szCs w:val="36"/>
          <w:rtl/>
        </w:rPr>
      </w:pPr>
    </w:p>
    <w:p w14:paraId="051A8A01" w14:textId="77777777" w:rsidR="00617C05" w:rsidRPr="00D8599E" w:rsidRDefault="00617C05" w:rsidP="00617C05">
      <w:pPr>
        <w:spacing w:line="240" w:lineRule="auto"/>
        <w:jc w:val="center"/>
        <w:rPr>
          <w:rFonts w:asciiTheme="majorBidi" w:hAnsiTheme="majorBidi" w:cstheme="majorBidi"/>
          <w:b/>
          <w:bCs/>
          <w:sz w:val="28"/>
          <w:szCs w:val="28"/>
        </w:rPr>
      </w:pPr>
      <w:r>
        <w:rPr>
          <w:rFonts w:asciiTheme="majorBidi" w:hAnsiTheme="majorBidi" w:cstheme="majorBidi" w:hint="cs"/>
          <w:b/>
          <w:bCs/>
          <w:sz w:val="28"/>
          <w:szCs w:val="28"/>
          <w:rtl/>
          <w:lang w:val="en-GB"/>
        </w:rPr>
        <w:t>لجنة المناقشة والحكم على الرسالة</w:t>
      </w:r>
    </w:p>
    <w:tbl>
      <w:tblPr>
        <w:tblStyle w:val="TableGrid"/>
        <w:tblW w:w="0" w:type="auto"/>
        <w:tblLook w:val="04A0" w:firstRow="1" w:lastRow="0" w:firstColumn="1" w:lastColumn="0" w:noHBand="0" w:noVBand="1"/>
      </w:tblPr>
      <w:tblGrid>
        <w:gridCol w:w="1771"/>
        <w:gridCol w:w="1771"/>
        <w:gridCol w:w="1771"/>
        <w:gridCol w:w="1771"/>
        <w:gridCol w:w="1772"/>
      </w:tblGrid>
      <w:tr w:rsidR="00617C05" w14:paraId="6FEA87F0" w14:textId="77777777" w:rsidTr="00617C05">
        <w:tc>
          <w:tcPr>
            <w:tcW w:w="1771" w:type="dxa"/>
          </w:tcPr>
          <w:p w14:paraId="662CF71E"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التوقيع</w:t>
            </w:r>
          </w:p>
        </w:tc>
        <w:tc>
          <w:tcPr>
            <w:tcW w:w="1771" w:type="dxa"/>
          </w:tcPr>
          <w:p w14:paraId="661120EC"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التخصص</w:t>
            </w:r>
          </w:p>
        </w:tc>
        <w:tc>
          <w:tcPr>
            <w:tcW w:w="1771" w:type="dxa"/>
          </w:tcPr>
          <w:p w14:paraId="3A28F492"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المرتبة العلمية</w:t>
            </w:r>
          </w:p>
        </w:tc>
        <w:tc>
          <w:tcPr>
            <w:tcW w:w="1771" w:type="dxa"/>
          </w:tcPr>
          <w:p w14:paraId="503B6206"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الاسم</w:t>
            </w:r>
          </w:p>
        </w:tc>
        <w:tc>
          <w:tcPr>
            <w:tcW w:w="1772" w:type="dxa"/>
          </w:tcPr>
          <w:p w14:paraId="112C69FB"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r>
      <w:tr w:rsidR="00617C05" w14:paraId="1FB47DF5" w14:textId="77777777" w:rsidTr="00617C05">
        <w:tc>
          <w:tcPr>
            <w:tcW w:w="1771" w:type="dxa"/>
          </w:tcPr>
          <w:p w14:paraId="136E0684"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7EFCA109"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3CBAC11E"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638F76A2"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2" w:type="dxa"/>
          </w:tcPr>
          <w:p w14:paraId="11C723C9"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عضو داخلي</w:t>
            </w:r>
          </w:p>
        </w:tc>
      </w:tr>
      <w:tr w:rsidR="00617C05" w14:paraId="0CAB0DDE" w14:textId="77777777" w:rsidTr="00617C05">
        <w:tc>
          <w:tcPr>
            <w:tcW w:w="1771" w:type="dxa"/>
          </w:tcPr>
          <w:p w14:paraId="6A50F2B9"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3E7C916D"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4BE3E3DB"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00A9198F"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2" w:type="dxa"/>
          </w:tcPr>
          <w:p w14:paraId="724643FC"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عضو خارجي</w:t>
            </w:r>
          </w:p>
        </w:tc>
      </w:tr>
      <w:tr w:rsidR="00617C05" w14:paraId="77FE0CED" w14:textId="77777777" w:rsidTr="005105BA">
        <w:tc>
          <w:tcPr>
            <w:tcW w:w="1771" w:type="dxa"/>
          </w:tcPr>
          <w:p w14:paraId="193FAB48" w14:textId="77777777" w:rsidR="00617C05" w:rsidRDefault="00617C05" w:rsidP="005105BA">
            <w:pPr>
              <w:autoSpaceDE w:val="0"/>
              <w:autoSpaceDN w:val="0"/>
              <w:adjustRightInd w:val="0"/>
              <w:spacing w:line="240" w:lineRule="auto"/>
              <w:jc w:val="center"/>
              <w:rPr>
                <w:rFonts w:asciiTheme="majorBidi" w:hAnsiTheme="majorBidi" w:cstheme="majorBidi"/>
                <w:lang w:val="en-GB"/>
              </w:rPr>
            </w:pPr>
          </w:p>
        </w:tc>
        <w:tc>
          <w:tcPr>
            <w:tcW w:w="1771" w:type="dxa"/>
          </w:tcPr>
          <w:p w14:paraId="3A9AB463" w14:textId="77777777" w:rsidR="00617C05" w:rsidRDefault="00617C05" w:rsidP="005105BA">
            <w:pPr>
              <w:autoSpaceDE w:val="0"/>
              <w:autoSpaceDN w:val="0"/>
              <w:adjustRightInd w:val="0"/>
              <w:spacing w:line="240" w:lineRule="auto"/>
              <w:jc w:val="center"/>
              <w:rPr>
                <w:rFonts w:asciiTheme="majorBidi" w:hAnsiTheme="majorBidi" w:cstheme="majorBidi"/>
                <w:lang w:val="en-GB"/>
              </w:rPr>
            </w:pPr>
          </w:p>
        </w:tc>
        <w:tc>
          <w:tcPr>
            <w:tcW w:w="1771" w:type="dxa"/>
          </w:tcPr>
          <w:p w14:paraId="5C06FB87" w14:textId="77777777" w:rsidR="00617C05" w:rsidRDefault="00617C05" w:rsidP="005105BA">
            <w:pPr>
              <w:autoSpaceDE w:val="0"/>
              <w:autoSpaceDN w:val="0"/>
              <w:adjustRightInd w:val="0"/>
              <w:spacing w:line="240" w:lineRule="auto"/>
              <w:jc w:val="center"/>
              <w:rPr>
                <w:rFonts w:asciiTheme="majorBidi" w:hAnsiTheme="majorBidi" w:cstheme="majorBidi"/>
                <w:lang w:val="en-GB"/>
              </w:rPr>
            </w:pPr>
          </w:p>
        </w:tc>
        <w:tc>
          <w:tcPr>
            <w:tcW w:w="1771" w:type="dxa"/>
          </w:tcPr>
          <w:p w14:paraId="12EC416A" w14:textId="77777777" w:rsidR="00617C05" w:rsidRDefault="00617C05" w:rsidP="005105BA">
            <w:pPr>
              <w:autoSpaceDE w:val="0"/>
              <w:autoSpaceDN w:val="0"/>
              <w:adjustRightInd w:val="0"/>
              <w:spacing w:line="240" w:lineRule="auto"/>
              <w:jc w:val="center"/>
              <w:rPr>
                <w:rFonts w:asciiTheme="majorBidi" w:hAnsiTheme="majorBidi" w:cstheme="majorBidi"/>
                <w:lang w:val="en-GB"/>
              </w:rPr>
            </w:pPr>
          </w:p>
        </w:tc>
        <w:tc>
          <w:tcPr>
            <w:tcW w:w="1772" w:type="dxa"/>
          </w:tcPr>
          <w:p w14:paraId="0C962B0B" w14:textId="77777777" w:rsidR="00617C05" w:rsidRDefault="00617C05" w:rsidP="005105BA">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مشرف مشارك</w:t>
            </w:r>
          </w:p>
        </w:tc>
      </w:tr>
      <w:tr w:rsidR="00617C05" w14:paraId="08215D9A" w14:textId="77777777" w:rsidTr="00617C05">
        <w:tc>
          <w:tcPr>
            <w:tcW w:w="1771" w:type="dxa"/>
          </w:tcPr>
          <w:p w14:paraId="6842C852"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650BE51A"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14610531"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1" w:type="dxa"/>
          </w:tcPr>
          <w:p w14:paraId="6910EE1B"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tc>
        <w:tc>
          <w:tcPr>
            <w:tcW w:w="1772" w:type="dxa"/>
          </w:tcPr>
          <w:p w14:paraId="498B82AF"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r>
              <w:rPr>
                <w:rFonts w:asciiTheme="majorBidi" w:hAnsiTheme="majorBidi" w:cstheme="majorBidi" w:hint="cs"/>
                <w:rtl/>
                <w:lang w:val="en-GB"/>
              </w:rPr>
              <w:t>مشرف رئيس</w:t>
            </w:r>
          </w:p>
        </w:tc>
      </w:tr>
    </w:tbl>
    <w:p w14:paraId="03109140"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2DA0EF7C"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12103A79"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139FF6F2" w14:textId="77777777" w:rsidR="00617C05" w:rsidRDefault="00617C05" w:rsidP="00617C05">
      <w:pPr>
        <w:autoSpaceDE w:val="0"/>
        <w:autoSpaceDN w:val="0"/>
        <w:adjustRightInd w:val="0"/>
        <w:spacing w:line="240" w:lineRule="auto"/>
        <w:jc w:val="center"/>
        <w:rPr>
          <w:rFonts w:asciiTheme="majorBidi" w:hAnsiTheme="majorBidi" w:cstheme="majorBidi"/>
          <w:lang w:val="en-GB"/>
        </w:rPr>
      </w:pPr>
    </w:p>
    <w:p w14:paraId="7AD16439" w14:textId="77777777" w:rsidR="00617C05" w:rsidRPr="00617C05" w:rsidRDefault="00617C05" w:rsidP="00617C05">
      <w:pPr>
        <w:autoSpaceDE w:val="0"/>
        <w:autoSpaceDN w:val="0"/>
        <w:adjustRightInd w:val="0"/>
        <w:spacing w:line="240" w:lineRule="auto"/>
        <w:jc w:val="center"/>
        <w:rPr>
          <w:rFonts w:asciiTheme="majorBidi" w:hAnsiTheme="majorBidi" w:cs="Arabic Transparent"/>
          <w:lang w:val="en-GB"/>
        </w:rPr>
      </w:pPr>
      <w:r w:rsidRPr="00617C05">
        <w:rPr>
          <w:rFonts w:asciiTheme="majorBidi" w:hAnsiTheme="majorBidi" w:cs="Arabic Transparent" w:hint="cs"/>
          <w:rtl/>
          <w:lang w:val="en-GB"/>
        </w:rPr>
        <w:t>جامعة الملك عبد العزيز</w:t>
      </w:r>
    </w:p>
    <w:p w14:paraId="4DFED565" w14:textId="77777777" w:rsidR="00617C05" w:rsidRPr="00617C05" w:rsidRDefault="00617C05" w:rsidP="00AC3BB3">
      <w:pPr>
        <w:pStyle w:val="TitlePage"/>
        <w:rPr>
          <w:rFonts w:asciiTheme="majorBidi" w:hAnsiTheme="majorBidi" w:cs="Arabic Transparent"/>
          <w:caps/>
          <w:szCs w:val="24"/>
        </w:rPr>
      </w:pPr>
      <w:r w:rsidRPr="00617C05">
        <w:rPr>
          <w:rFonts w:asciiTheme="majorBidi" w:hAnsiTheme="majorBidi" w:cs="Arabic Transparent" w:hint="cs"/>
          <w:szCs w:val="24"/>
          <w:rtl/>
          <w:lang w:val="en-GB"/>
        </w:rPr>
        <w:t>شعبان 14</w:t>
      </w:r>
      <w:r w:rsidR="004D1E15">
        <w:rPr>
          <w:rFonts w:asciiTheme="majorBidi" w:hAnsiTheme="majorBidi" w:cs="Arabic Transparent" w:hint="cs"/>
          <w:szCs w:val="24"/>
          <w:rtl/>
          <w:lang w:val="en-GB"/>
        </w:rPr>
        <w:t>3</w:t>
      </w:r>
      <w:r w:rsidRPr="00617C05">
        <w:rPr>
          <w:rFonts w:asciiTheme="majorBidi" w:hAnsiTheme="majorBidi" w:cs="Arabic Transparent" w:hint="cs"/>
          <w:szCs w:val="24"/>
          <w:rtl/>
          <w:lang w:val="en-GB"/>
        </w:rPr>
        <w:t xml:space="preserve">8 ه </w:t>
      </w:r>
      <w:r w:rsidRPr="00617C05">
        <w:rPr>
          <w:rFonts w:asciiTheme="majorBidi" w:hAnsiTheme="majorBidi" w:cs="Arabic Transparent"/>
          <w:szCs w:val="24"/>
          <w:rtl/>
          <w:lang w:val="en-GB"/>
        </w:rPr>
        <w:t>–</w:t>
      </w:r>
      <w:r w:rsidRPr="00617C05">
        <w:rPr>
          <w:rFonts w:asciiTheme="majorBidi" w:hAnsiTheme="majorBidi" w:cs="Arabic Transparent" w:hint="cs"/>
          <w:szCs w:val="24"/>
          <w:rtl/>
          <w:lang w:val="en-GB"/>
        </w:rPr>
        <w:t xml:space="preserve"> سبتمبر 20</w:t>
      </w:r>
      <w:r w:rsidR="00AC3BB3">
        <w:rPr>
          <w:rFonts w:asciiTheme="majorBidi" w:hAnsiTheme="majorBidi" w:cs="Arabic Transparent" w:hint="cs"/>
          <w:szCs w:val="24"/>
          <w:rtl/>
          <w:lang w:val="en-GB"/>
        </w:rPr>
        <w:t>17</w:t>
      </w:r>
      <w:r w:rsidRPr="00617C05">
        <w:rPr>
          <w:rFonts w:asciiTheme="majorBidi" w:hAnsiTheme="majorBidi" w:cs="Arabic Transparent" w:hint="cs"/>
          <w:szCs w:val="24"/>
          <w:rtl/>
          <w:lang w:val="en-GB"/>
        </w:rPr>
        <w:t xml:space="preserve"> م (</w:t>
      </w:r>
      <w:r w:rsidRPr="004D1E15">
        <w:rPr>
          <w:rFonts w:asciiTheme="majorBidi" w:hAnsiTheme="majorBidi" w:cs="Arabic Transparent" w:hint="cs"/>
          <w:szCs w:val="24"/>
          <w:highlight w:val="yellow"/>
          <w:rtl/>
          <w:lang w:val="en-GB"/>
        </w:rPr>
        <w:t>تاريخ المناقشة</w:t>
      </w:r>
      <w:r w:rsidRPr="00617C05">
        <w:rPr>
          <w:rFonts w:asciiTheme="majorBidi" w:hAnsiTheme="majorBidi" w:cs="Arabic Transparent" w:hint="cs"/>
          <w:szCs w:val="24"/>
          <w:rtl/>
          <w:lang w:val="en-GB"/>
        </w:rPr>
        <w:t>)</w:t>
      </w:r>
    </w:p>
    <w:p w14:paraId="444D52BE" w14:textId="77777777" w:rsidR="00617C05" w:rsidRDefault="00617C05">
      <w:pPr>
        <w:spacing w:line="240" w:lineRule="auto"/>
        <w:rPr>
          <w:b/>
          <w:bCs/>
          <w:kern w:val="28"/>
          <w:sz w:val="40"/>
          <w:szCs w:val="32"/>
        </w:rPr>
      </w:pPr>
    </w:p>
    <w:p w14:paraId="656C0EB3" w14:textId="77777777" w:rsidR="00617C05" w:rsidRDefault="00617C05">
      <w:pPr>
        <w:spacing w:line="240" w:lineRule="auto"/>
        <w:rPr>
          <w:b/>
          <w:bCs/>
          <w:kern w:val="28"/>
          <w:sz w:val="40"/>
          <w:szCs w:val="32"/>
        </w:rPr>
      </w:pPr>
      <w:r>
        <w:br w:type="page"/>
      </w:r>
    </w:p>
    <w:p w14:paraId="7D7CD465" w14:textId="77777777" w:rsidR="00617C05" w:rsidRDefault="00617C05" w:rsidP="00617C05">
      <w:pPr>
        <w:pStyle w:val="Title"/>
        <w:spacing w:before="0" w:after="0" w:line="240" w:lineRule="auto"/>
      </w:pPr>
    </w:p>
    <w:p w14:paraId="38ED320F" w14:textId="77777777" w:rsidR="00617C05" w:rsidRDefault="00617C05" w:rsidP="00617C05">
      <w:pPr>
        <w:pStyle w:val="Title"/>
        <w:spacing w:before="0" w:after="0" w:line="240" w:lineRule="auto"/>
      </w:pPr>
    </w:p>
    <w:p w14:paraId="7EA63D97" w14:textId="77777777" w:rsidR="00617C05" w:rsidRDefault="00617C05" w:rsidP="00617C05">
      <w:pPr>
        <w:pStyle w:val="Title"/>
        <w:spacing w:before="0" w:after="0" w:line="240" w:lineRule="auto"/>
      </w:pPr>
    </w:p>
    <w:p w14:paraId="4A95C962" w14:textId="77777777" w:rsidR="00396477" w:rsidRPr="00396477" w:rsidRDefault="00396477" w:rsidP="00396477">
      <w:pPr>
        <w:pStyle w:val="Title"/>
        <w:rPr>
          <w:sz w:val="28"/>
          <w:szCs w:val="28"/>
        </w:rPr>
      </w:pPr>
      <w:r w:rsidRPr="00396477">
        <w:rPr>
          <w:lang w:val="en-GB"/>
        </w:rPr>
        <w:t>THESIS</w:t>
      </w:r>
      <w:r>
        <w:t xml:space="preserve"> </w:t>
      </w:r>
      <w:r w:rsidRPr="00396477">
        <w:rPr>
          <w:lang w:val="en-GB"/>
        </w:rPr>
        <w:t>TITLE</w:t>
      </w:r>
      <w:r>
        <w:t xml:space="preserve"> </w:t>
      </w:r>
    </w:p>
    <w:p w14:paraId="6F5B946F" w14:textId="77777777" w:rsidR="00022E53" w:rsidRPr="00022E53" w:rsidRDefault="00022E53" w:rsidP="00022E53">
      <w:pPr>
        <w:rPr>
          <w:rtl/>
        </w:rPr>
      </w:pPr>
    </w:p>
    <w:p w14:paraId="275A4C61" w14:textId="77777777" w:rsidR="00022E53" w:rsidRPr="00022E53" w:rsidRDefault="00022E53" w:rsidP="00022E53"/>
    <w:p w14:paraId="4E30E800" w14:textId="77777777" w:rsidR="00775600" w:rsidRDefault="00775600" w:rsidP="00617C05">
      <w:pPr>
        <w:spacing w:line="240" w:lineRule="auto"/>
        <w:jc w:val="center"/>
        <w:rPr>
          <w:sz w:val="28"/>
          <w:szCs w:val="28"/>
        </w:rPr>
      </w:pPr>
    </w:p>
    <w:p w14:paraId="45411BC5" w14:textId="77777777" w:rsidR="00D8599E" w:rsidRPr="00704D58" w:rsidRDefault="00D8599E" w:rsidP="00617C05">
      <w:pPr>
        <w:pStyle w:val="AuthorName"/>
        <w:spacing w:line="240" w:lineRule="auto"/>
      </w:pPr>
    </w:p>
    <w:p w14:paraId="6DD33140" w14:textId="77777777" w:rsidR="00617C05" w:rsidRDefault="00617C05" w:rsidP="00617C05">
      <w:pPr>
        <w:spacing w:line="240" w:lineRule="auto"/>
        <w:jc w:val="center"/>
        <w:rPr>
          <w:sz w:val="36"/>
          <w:szCs w:val="36"/>
        </w:rPr>
      </w:pPr>
    </w:p>
    <w:p w14:paraId="5A15588A" w14:textId="77777777" w:rsidR="00617C05" w:rsidRDefault="00617C05" w:rsidP="00617C05">
      <w:pPr>
        <w:spacing w:line="240" w:lineRule="auto"/>
        <w:jc w:val="center"/>
        <w:rPr>
          <w:sz w:val="36"/>
          <w:szCs w:val="36"/>
        </w:rPr>
      </w:pPr>
    </w:p>
    <w:p w14:paraId="7FF27C5F" w14:textId="77777777" w:rsidR="00617C05" w:rsidRDefault="00617C05" w:rsidP="00617C05">
      <w:pPr>
        <w:spacing w:line="240" w:lineRule="auto"/>
        <w:jc w:val="center"/>
        <w:rPr>
          <w:sz w:val="36"/>
          <w:szCs w:val="36"/>
        </w:rPr>
      </w:pPr>
    </w:p>
    <w:p w14:paraId="149A4B57" w14:textId="77777777" w:rsidR="00617C05" w:rsidRDefault="00617C05" w:rsidP="00617C05">
      <w:pPr>
        <w:spacing w:line="240" w:lineRule="auto"/>
        <w:jc w:val="center"/>
        <w:rPr>
          <w:sz w:val="36"/>
          <w:szCs w:val="36"/>
        </w:rPr>
      </w:pPr>
    </w:p>
    <w:p w14:paraId="7E4901C6" w14:textId="77777777" w:rsidR="00D8599E" w:rsidRDefault="00D8599E" w:rsidP="00617C05">
      <w:pPr>
        <w:spacing w:line="240" w:lineRule="auto"/>
        <w:jc w:val="center"/>
        <w:rPr>
          <w:sz w:val="36"/>
          <w:szCs w:val="36"/>
        </w:rPr>
      </w:pPr>
      <w:r>
        <w:rPr>
          <w:sz w:val="36"/>
          <w:szCs w:val="36"/>
        </w:rPr>
        <w:t>By</w:t>
      </w:r>
    </w:p>
    <w:p w14:paraId="51D5F979" w14:textId="77777777" w:rsidR="00775600" w:rsidRPr="00B06ECD" w:rsidRDefault="00D8599E" w:rsidP="00617C05">
      <w:pPr>
        <w:pStyle w:val="AuthorName"/>
        <w:spacing w:line="240" w:lineRule="auto"/>
      </w:pPr>
      <w:r>
        <w:t>Author</w:t>
      </w:r>
    </w:p>
    <w:p w14:paraId="18D06A35" w14:textId="77777777" w:rsidR="00D8599E" w:rsidRDefault="00D8599E" w:rsidP="00617C05">
      <w:pPr>
        <w:spacing w:line="240" w:lineRule="auto"/>
        <w:jc w:val="center"/>
        <w:rPr>
          <w:sz w:val="36"/>
          <w:szCs w:val="36"/>
        </w:rPr>
      </w:pPr>
    </w:p>
    <w:p w14:paraId="0E871F2A"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70C352AA"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10473DBF"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181870C7"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7CAB3218" w14:textId="77777777" w:rsidR="00617C05" w:rsidRDefault="00617C05" w:rsidP="00617C05">
      <w:pPr>
        <w:autoSpaceDE w:val="0"/>
        <w:autoSpaceDN w:val="0"/>
        <w:adjustRightInd w:val="0"/>
        <w:spacing w:line="240" w:lineRule="auto"/>
        <w:jc w:val="center"/>
        <w:rPr>
          <w:rFonts w:asciiTheme="majorBidi" w:hAnsiTheme="majorBidi" w:cstheme="majorBidi"/>
          <w:b/>
          <w:bCs/>
          <w:lang w:val="en-GB"/>
        </w:rPr>
      </w:pPr>
    </w:p>
    <w:p w14:paraId="4EADBE93" w14:textId="77777777" w:rsidR="00D8599E" w:rsidRPr="00D8599E" w:rsidRDefault="00D8599E" w:rsidP="00617C05">
      <w:pPr>
        <w:autoSpaceDE w:val="0"/>
        <w:autoSpaceDN w:val="0"/>
        <w:adjustRightInd w:val="0"/>
        <w:spacing w:line="240" w:lineRule="auto"/>
        <w:jc w:val="center"/>
        <w:rPr>
          <w:rFonts w:asciiTheme="majorBidi" w:hAnsiTheme="majorBidi" w:cstheme="majorBidi"/>
          <w:b/>
          <w:bCs/>
          <w:lang w:val="en-GB"/>
        </w:rPr>
      </w:pPr>
      <w:r w:rsidRPr="00D8599E">
        <w:rPr>
          <w:rFonts w:asciiTheme="majorBidi" w:hAnsiTheme="majorBidi" w:cstheme="majorBidi"/>
          <w:b/>
          <w:bCs/>
          <w:lang w:val="en-GB"/>
        </w:rPr>
        <w:t xml:space="preserve">This thesis has been </w:t>
      </w:r>
      <w:r w:rsidRPr="00D8599E">
        <w:rPr>
          <w:rFonts w:asciiTheme="majorBidi" w:hAnsiTheme="majorBidi" w:cstheme="majorBidi"/>
          <w:b/>
          <w:bCs/>
        </w:rPr>
        <w:t>approved</w:t>
      </w:r>
      <w:r w:rsidRPr="00D8599E">
        <w:rPr>
          <w:rFonts w:asciiTheme="majorBidi" w:hAnsiTheme="majorBidi" w:cstheme="majorBidi"/>
          <w:b/>
          <w:bCs/>
          <w:lang w:val="en-GB"/>
        </w:rPr>
        <w:t xml:space="preserve"> and accepted in partial</w:t>
      </w:r>
    </w:p>
    <w:p w14:paraId="7A74F0FB" w14:textId="77777777" w:rsidR="00D8599E" w:rsidRPr="00D8599E" w:rsidRDefault="00C5385F" w:rsidP="00617C05">
      <w:pPr>
        <w:autoSpaceDE w:val="0"/>
        <w:autoSpaceDN w:val="0"/>
        <w:adjustRightInd w:val="0"/>
        <w:spacing w:line="240" w:lineRule="auto"/>
        <w:jc w:val="center"/>
        <w:rPr>
          <w:rFonts w:asciiTheme="majorBidi" w:hAnsiTheme="majorBidi" w:cstheme="majorBidi"/>
          <w:b/>
          <w:bCs/>
          <w:lang w:val="en-GB"/>
        </w:rPr>
      </w:pPr>
      <w:r w:rsidRPr="00D8599E">
        <w:rPr>
          <w:rFonts w:asciiTheme="majorBidi" w:hAnsiTheme="majorBidi" w:cstheme="majorBidi"/>
          <w:b/>
          <w:bCs/>
          <w:lang w:val="en-GB"/>
        </w:rPr>
        <w:t>fulfilment</w:t>
      </w:r>
      <w:r w:rsidR="00D8599E" w:rsidRPr="00D8599E">
        <w:rPr>
          <w:rFonts w:asciiTheme="majorBidi" w:hAnsiTheme="majorBidi" w:cstheme="majorBidi"/>
          <w:b/>
          <w:bCs/>
          <w:lang w:val="en-GB"/>
        </w:rPr>
        <w:t xml:space="preserve"> of the requirements for the degree of</w:t>
      </w:r>
    </w:p>
    <w:p w14:paraId="734DB661" w14:textId="77777777" w:rsidR="00D8599E" w:rsidRPr="00D8599E" w:rsidRDefault="00314B1D" w:rsidP="00314B1D">
      <w:pPr>
        <w:spacing w:line="240" w:lineRule="auto"/>
        <w:jc w:val="center"/>
        <w:rPr>
          <w:rFonts w:asciiTheme="majorBidi" w:hAnsiTheme="majorBidi" w:cstheme="majorBidi"/>
          <w:b/>
          <w:bCs/>
          <w:lang w:val="en-GB"/>
        </w:rPr>
      </w:pPr>
      <w:r>
        <w:rPr>
          <w:rFonts w:asciiTheme="majorBidi" w:hAnsiTheme="majorBidi" w:cstheme="majorBidi"/>
          <w:b/>
          <w:bCs/>
          <w:lang w:val="en-GB"/>
        </w:rPr>
        <w:t>Ph.D.</w:t>
      </w:r>
      <w:r w:rsidR="00D8599E" w:rsidRPr="00D8599E">
        <w:rPr>
          <w:rFonts w:asciiTheme="majorBidi" w:hAnsiTheme="majorBidi" w:cstheme="majorBidi"/>
          <w:b/>
          <w:bCs/>
          <w:lang w:val="en-GB"/>
        </w:rPr>
        <w:t xml:space="preserve"> of Science [</w:t>
      </w:r>
      <w:r>
        <w:rPr>
          <w:rFonts w:asciiTheme="majorBidi" w:hAnsiTheme="majorBidi" w:cstheme="majorBidi"/>
          <w:b/>
          <w:bCs/>
          <w:lang w:val="en-GB"/>
        </w:rPr>
        <w:t>Computer Science</w:t>
      </w:r>
      <w:r w:rsidR="00D8599E" w:rsidRPr="00D8599E">
        <w:rPr>
          <w:rFonts w:asciiTheme="majorBidi" w:hAnsiTheme="majorBidi" w:cstheme="majorBidi"/>
          <w:b/>
          <w:bCs/>
          <w:lang w:val="en-GB"/>
        </w:rPr>
        <w:t>]</w:t>
      </w:r>
    </w:p>
    <w:p w14:paraId="075AA858" w14:textId="77777777" w:rsidR="00617C05" w:rsidRDefault="00617C05" w:rsidP="00617C05">
      <w:pPr>
        <w:spacing w:line="240" w:lineRule="auto"/>
        <w:jc w:val="center"/>
        <w:rPr>
          <w:sz w:val="36"/>
          <w:szCs w:val="36"/>
        </w:rPr>
      </w:pPr>
    </w:p>
    <w:p w14:paraId="3BF8EA3F" w14:textId="77777777" w:rsidR="00617C05" w:rsidRDefault="00617C05" w:rsidP="00617C05">
      <w:pPr>
        <w:spacing w:line="240" w:lineRule="auto"/>
        <w:jc w:val="center"/>
        <w:rPr>
          <w:sz w:val="36"/>
          <w:szCs w:val="36"/>
        </w:rPr>
      </w:pPr>
    </w:p>
    <w:p w14:paraId="573F4827" w14:textId="77777777" w:rsidR="00775600" w:rsidRPr="00617C05" w:rsidRDefault="00617C05" w:rsidP="00617C05">
      <w:pPr>
        <w:spacing w:line="240" w:lineRule="auto"/>
        <w:jc w:val="center"/>
        <w:rPr>
          <w:b/>
          <w:bCs/>
          <w:sz w:val="28"/>
          <w:szCs w:val="28"/>
        </w:rPr>
      </w:pPr>
      <w:r w:rsidRPr="00617C05">
        <w:rPr>
          <w:b/>
          <w:bCs/>
          <w:sz w:val="28"/>
          <w:szCs w:val="28"/>
        </w:rPr>
        <w:t>EXAMINATION COMMITTEE</w:t>
      </w:r>
    </w:p>
    <w:tbl>
      <w:tblPr>
        <w:tblStyle w:val="TableGrid"/>
        <w:tblW w:w="0" w:type="auto"/>
        <w:tblLook w:val="04A0" w:firstRow="1" w:lastRow="0" w:firstColumn="1" w:lastColumn="0" w:noHBand="0" w:noVBand="1"/>
      </w:tblPr>
      <w:tblGrid>
        <w:gridCol w:w="2235"/>
        <w:gridCol w:w="1701"/>
        <w:gridCol w:w="1842"/>
        <w:gridCol w:w="1306"/>
        <w:gridCol w:w="1772"/>
      </w:tblGrid>
      <w:tr w:rsidR="00617C05" w:rsidRPr="00617C05" w14:paraId="6008DCFC" w14:textId="77777777" w:rsidTr="00617C05">
        <w:tc>
          <w:tcPr>
            <w:tcW w:w="2235" w:type="dxa"/>
          </w:tcPr>
          <w:p w14:paraId="31BFF522" w14:textId="77777777" w:rsidR="00617C05" w:rsidRPr="00617C05" w:rsidRDefault="00617C05" w:rsidP="00617C05">
            <w:pPr>
              <w:spacing w:line="240" w:lineRule="auto"/>
              <w:jc w:val="center"/>
            </w:pPr>
          </w:p>
        </w:tc>
        <w:tc>
          <w:tcPr>
            <w:tcW w:w="1701" w:type="dxa"/>
          </w:tcPr>
          <w:p w14:paraId="2C2BE195" w14:textId="77777777" w:rsidR="00617C05" w:rsidRPr="00617C05" w:rsidRDefault="00617C05" w:rsidP="00617C05">
            <w:pPr>
              <w:spacing w:line="240" w:lineRule="auto"/>
              <w:jc w:val="center"/>
            </w:pPr>
            <w:r w:rsidRPr="00617C05">
              <w:t>Name</w:t>
            </w:r>
          </w:p>
        </w:tc>
        <w:tc>
          <w:tcPr>
            <w:tcW w:w="1842" w:type="dxa"/>
          </w:tcPr>
          <w:p w14:paraId="2A79EEDE" w14:textId="77777777" w:rsidR="00617C05" w:rsidRPr="00617C05" w:rsidRDefault="00617C05" w:rsidP="00617C05">
            <w:pPr>
              <w:spacing w:line="240" w:lineRule="auto"/>
              <w:jc w:val="center"/>
            </w:pPr>
            <w:r w:rsidRPr="00617C05">
              <w:t>Rank</w:t>
            </w:r>
          </w:p>
        </w:tc>
        <w:tc>
          <w:tcPr>
            <w:tcW w:w="1306" w:type="dxa"/>
          </w:tcPr>
          <w:p w14:paraId="22CD770B" w14:textId="77777777" w:rsidR="00617C05" w:rsidRPr="00617C05" w:rsidRDefault="00617C05" w:rsidP="00617C05">
            <w:pPr>
              <w:spacing w:line="240" w:lineRule="auto"/>
              <w:jc w:val="center"/>
            </w:pPr>
            <w:r w:rsidRPr="00617C05">
              <w:t>Field</w:t>
            </w:r>
          </w:p>
        </w:tc>
        <w:tc>
          <w:tcPr>
            <w:tcW w:w="1772" w:type="dxa"/>
          </w:tcPr>
          <w:p w14:paraId="3F5CA3E8" w14:textId="77777777" w:rsidR="00617C05" w:rsidRPr="00617C05" w:rsidRDefault="00617C05" w:rsidP="00617C05">
            <w:pPr>
              <w:spacing w:line="240" w:lineRule="auto"/>
              <w:jc w:val="center"/>
            </w:pPr>
            <w:r w:rsidRPr="00617C05">
              <w:t>Signature</w:t>
            </w:r>
          </w:p>
        </w:tc>
      </w:tr>
      <w:tr w:rsidR="00617C05" w:rsidRPr="00617C05" w14:paraId="2276D87E" w14:textId="77777777" w:rsidTr="00617C05">
        <w:tc>
          <w:tcPr>
            <w:tcW w:w="2235" w:type="dxa"/>
          </w:tcPr>
          <w:p w14:paraId="4F12AA5B" w14:textId="77777777" w:rsidR="00617C05" w:rsidRPr="00617C05" w:rsidRDefault="00617C05" w:rsidP="00617C05">
            <w:pPr>
              <w:spacing w:line="240" w:lineRule="auto"/>
              <w:jc w:val="center"/>
            </w:pPr>
            <w:r w:rsidRPr="00617C05">
              <w:t>Internal Examiner</w:t>
            </w:r>
          </w:p>
        </w:tc>
        <w:tc>
          <w:tcPr>
            <w:tcW w:w="1701" w:type="dxa"/>
          </w:tcPr>
          <w:p w14:paraId="1A1E33BC" w14:textId="77777777" w:rsidR="00617C05" w:rsidRPr="00617C05" w:rsidRDefault="00617C05" w:rsidP="00617C05">
            <w:pPr>
              <w:spacing w:line="240" w:lineRule="auto"/>
              <w:jc w:val="center"/>
            </w:pPr>
          </w:p>
        </w:tc>
        <w:tc>
          <w:tcPr>
            <w:tcW w:w="1842" w:type="dxa"/>
          </w:tcPr>
          <w:p w14:paraId="13B38280" w14:textId="77777777" w:rsidR="00617C05" w:rsidRPr="00617C05" w:rsidRDefault="00617C05" w:rsidP="00617C05">
            <w:pPr>
              <w:spacing w:line="240" w:lineRule="auto"/>
              <w:jc w:val="center"/>
            </w:pPr>
          </w:p>
        </w:tc>
        <w:tc>
          <w:tcPr>
            <w:tcW w:w="1306" w:type="dxa"/>
          </w:tcPr>
          <w:p w14:paraId="68A21BC0" w14:textId="77777777" w:rsidR="00617C05" w:rsidRPr="00617C05" w:rsidRDefault="00617C05" w:rsidP="00617C05">
            <w:pPr>
              <w:spacing w:line="240" w:lineRule="auto"/>
              <w:jc w:val="center"/>
            </w:pPr>
          </w:p>
        </w:tc>
        <w:tc>
          <w:tcPr>
            <w:tcW w:w="1772" w:type="dxa"/>
          </w:tcPr>
          <w:p w14:paraId="2E0F77E2" w14:textId="77777777" w:rsidR="00617C05" w:rsidRPr="00617C05" w:rsidRDefault="00617C05" w:rsidP="00617C05">
            <w:pPr>
              <w:spacing w:line="240" w:lineRule="auto"/>
              <w:jc w:val="center"/>
            </w:pPr>
          </w:p>
        </w:tc>
      </w:tr>
      <w:tr w:rsidR="00617C05" w:rsidRPr="00617C05" w14:paraId="3A725B00" w14:textId="77777777" w:rsidTr="00617C05">
        <w:tc>
          <w:tcPr>
            <w:tcW w:w="2235" w:type="dxa"/>
          </w:tcPr>
          <w:p w14:paraId="445C26E0" w14:textId="77777777" w:rsidR="00617C05" w:rsidRPr="00617C05" w:rsidRDefault="00617C05" w:rsidP="00617C05">
            <w:pPr>
              <w:spacing w:line="240" w:lineRule="auto"/>
              <w:jc w:val="center"/>
            </w:pPr>
            <w:r>
              <w:t>External Examiner</w:t>
            </w:r>
          </w:p>
        </w:tc>
        <w:tc>
          <w:tcPr>
            <w:tcW w:w="1701" w:type="dxa"/>
          </w:tcPr>
          <w:p w14:paraId="1E4C35B2" w14:textId="77777777" w:rsidR="00617C05" w:rsidRPr="00617C05" w:rsidRDefault="00617C05" w:rsidP="00617C05">
            <w:pPr>
              <w:spacing w:line="240" w:lineRule="auto"/>
              <w:jc w:val="center"/>
            </w:pPr>
          </w:p>
        </w:tc>
        <w:tc>
          <w:tcPr>
            <w:tcW w:w="1842" w:type="dxa"/>
          </w:tcPr>
          <w:p w14:paraId="6CB4AABA" w14:textId="77777777" w:rsidR="00617C05" w:rsidRPr="00617C05" w:rsidRDefault="00617C05" w:rsidP="00617C05">
            <w:pPr>
              <w:spacing w:line="240" w:lineRule="auto"/>
              <w:jc w:val="center"/>
            </w:pPr>
          </w:p>
        </w:tc>
        <w:tc>
          <w:tcPr>
            <w:tcW w:w="1306" w:type="dxa"/>
          </w:tcPr>
          <w:p w14:paraId="6A06A332" w14:textId="77777777" w:rsidR="00617C05" w:rsidRPr="00617C05" w:rsidRDefault="00617C05" w:rsidP="00617C05">
            <w:pPr>
              <w:spacing w:line="240" w:lineRule="auto"/>
              <w:jc w:val="center"/>
            </w:pPr>
          </w:p>
        </w:tc>
        <w:tc>
          <w:tcPr>
            <w:tcW w:w="1772" w:type="dxa"/>
          </w:tcPr>
          <w:p w14:paraId="1BAF984C" w14:textId="77777777" w:rsidR="00617C05" w:rsidRPr="00617C05" w:rsidRDefault="00617C05" w:rsidP="00617C05">
            <w:pPr>
              <w:spacing w:line="240" w:lineRule="auto"/>
              <w:jc w:val="center"/>
            </w:pPr>
          </w:p>
        </w:tc>
      </w:tr>
      <w:tr w:rsidR="00617C05" w:rsidRPr="00617C05" w14:paraId="518FFA07" w14:textId="77777777" w:rsidTr="00617C05">
        <w:tc>
          <w:tcPr>
            <w:tcW w:w="2235" w:type="dxa"/>
          </w:tcPr>
          <w:p w14:paraId="5019DC1A" w14:textId="77777777" w:rsidR="00617C05" w:rsidRPr="00617C05" w:rsidRDefault="00617C05" w:rsidP="00617C05">
            <w:pPr>
              <w:spacing w:line="240" w:lineRule="auto"/>
              <w:jc w:val="center"/>
            </w:pPr>
            <w:r>
              <w:t>Co-Advisor</w:t>
            </w:r>
          </w:p>
        </w:tc>
        <w:tc>
          <w:tcPr>
            <w:tcW w:w="1701" w:type="dxa"/>
          </w:tcPr>
          <w:p w14:paraId="0B1DA7C4" w14:textId="77777777" w:rsidR="00617C05" w:rsidRPr="00617C05" w:rsidRDefault="00617C05" w:rsidP="00617C05">
            <w:pPr>
              <w:spacing w:line="240" w:lineRule="auto"/>
              <w:jc w:val="center"/>
            </w:pPr>
          </w:p>
        </w:tc>
        <w:tc>
          <w:tcPr>
            <w:tcW w:w="1842" w:type="dxa"/>
          </w:tcPr>
          <w:p w14:paraId="0BB9C746" w14:textId="77777777" w:rsidR="00617C05" w:rsidRPr="00617C05" w:rsidRDefault="00617C05" w:rsidP="00617C05">
            <w:pPr>
              <w:spacing w:line="240" w:lineRule="auto"/>
              <w:jc w:val="center"/>
            </w:pPr>
          </w:p>
        </w:tc>
        <w:tc>
          <w:tcPr>
            <w:tcW w:w="1306" w:type="dxa"/>
          </w:tcPr>
          <w:p w14:paraId="711E7D54" w14:textId="77777777" w:rsidR="00617C05" w:rsidRPr="00617C05" w:rsidRDefault="00617C05" w:rsidP="00617C05">
            <w:pPr>
              <w:spacing w:line="240" w:lineRule="auto"/>
              <w:jc w:val="center"/>
            </w:pPr>
          </w:p>
        </w:tc>
        <w:tc>
          <w:tcPr>
            <w:tcW w:w="1772" w:type="dxa"/>
          </w:tcPr>
          <w:p w14:paraId="39BAE27F" w14:textId="77777777" w:rsidR="00617C05" w:rsidRPr="00617C05" w:rsidRDefault="00617C05" w:rsidP="00617C05">
            <w:pPr>
              <w:spacing w:line="240" w:lineRule="auto"/>
              <w:jc w:val="center"/>
            </w:pPr>
          </w:p>
        </w:tc>
      </w:tr>
      <w:tr w:rsidR="00617C05" w:rsidRPr="00617C05" w14:paraId="40671F84" w14:textId="77777777" w:rsidTr="00617C05">
        <w:tc>
          <w:tcPr>
            <w:tcW w:w="2235" w:type="dxa"/>
          </w:tcPr>
          <w:p w14:paraId="1B77BADB" w14:textId="77777777" w:rsidR="00617C05" w:rsidRPr="00617C05" w:rsidRDefault="00617C05" w:rsidP="00617C05">
            <w:pPr>
              <w:spacing w:line="240" w:lineRule="auto"/>
              <w:jc w:val="center"/>
            </w:pPr>
            <w:r>
              <w:t>Advisor</w:t>
            </w:r>
          </w:p>
        </w:tc>
        <w:tc>
          <w:tcPr>
            <w:tcW w:w="1701" w:type="dxa"/>
          </w:tcPr>
          <w:p w14:paraId="5B483501" w14:textId="77777777" w:rsidR="00617C05" w:rsidRPr="00617C05" w:rsidRDefault="00617C05" w:rsidP="00617C05">
            <w:pPr>
              <w:spacing w:line="240" w:lineRule="auto"/>
              <w:jc w:val="center"/>
            </w:pPr>
          </w:p>
        </w:tc>
        <w:tc>
          <w:tcPr>
            <w:tcW w:w="1842" w:type="dxa"/>
          </w:tcPr>
          <w:p w14:paraId="7C265235" w14:textId="77777777" w:rsidR="00617C05" w:rsidRPr="00617C05" w:rsidRDefault="00617C05" w:rsidP="00617C05">
            <w:pPr>
              <w:spacing w:line="240" w:lineRule="auto"/>
              <w:jc w:val="center"/>
            </w:pPr>
          </w:p>
        </w:tc>
        <w:tc>
          <w:tcPr>
            <w:tcW w:w="1306" w:type="dxa"/>
          </w:tcPr>
          <w:p w14:paraId="652CBC34" w14:textId="77777777" w:rsidR="00617C05" w:rsidRPr="00617C05" w:rsidRDefault="00617C05" w:rsidP="00617C05">
            <w:pPr>
              <w:spacing w:line="240" w:lineRule="auto"/>
              <w:jc w:val="center"/>
            </w:pPr>
          </w:p>
        </w:tc>
        <w:tc>
          <w:tcPr>
            <w:tcW w:w="1772" w:type="dxa"/>
          </w:tcPr>
          <w:p w14:paraId="003D07F6" w14:textId="77777777" w:rsidR="00617C05" w:rsidRPr="00617C05" w:rsidRDefault="00617C05" w:rsidP="00617C05">
            <w:pPr>
              <w:spacing w:line="240" w:lineRule="auto"/>
              <w:jc w:val="center"/>
            </w:pPr>
          </w:p>
        </w:tc>
      </w:tr>
    </w:tbl>
    <w:p w14:paraId="4F30D8CE" w14:textId="77777777" w:rsidR="00617C05" w:rsidRDefault="00617C05" w:rsidP="00617C05">
      <w:pPr>
        <w:spacing w:line="240" w:lineRule="auto"/>
        <w:jc w:val="center"/>
        <w:rPr>
          <w:sz w:val="36"/>
          <w:szCs w:val="36"/>
        </w:rPr>
      </w:pPr>
    </w:p>
    <w:p w14:paraId="1FFA3480" w14:textId="77777777" w:rsidR="00617C05" w:rsidRPr="00617C05" w:rsidRDefault="00775600" w:rsidP="00617C05">
      <w:pPr>
        <w:spacing w:line="240" w:lineRule="auto"/>
        <w:jc w:val="center"/>
        <w:rPr>
          <w:sz w:val="28"/>
          <w:szCs w:val="28"/>
        </w:rPr>
      </w:pPr>
      <w:r w:rsidRPr="00617C05">
        <w:rPr>
          <w:sz w:val="28"/>
          <w:szCs w:val="28"/>
        </w:rPr>
        <w:t>K</w:t>
      </w:r>
      <w:r w:rsidR="00617C05" w:rsidRPr="00617C05">
        <w:rPr>
          <w:sz w:val="28"/>
          <w:szCs w:val="28"/>
        </w:rPr>
        <w:t>ING ABDULAZIZ UNIVERSITY</w:t>
      </w:r>
    </w:p>
    <w:p w14:paraId="5CBCC7EC" w14:textId="77777777" w:rsidR="00775600" w:rsidRPr="00617C05" w:rsidRDefault="00617C05" w:rsidP="00617C05">
      <w:pPr>
        <w:spacing w:line="240" w:lineRule="auto"/>
        <w:jc w:val="center"/>
        <w:rPr>
          <w:sz w:val="28"/>
          <w:szCs w:val="28"/>
        </w:rPr>
      </w:pPr>
      <w:r w:rsidRPr="00314B1D">
        <w:rPr>
          <w:sz w:val="28"/>
          <w:szCs w:val="28"/>
          <w:highlight w:val="yellow"/>
        </w:rPr>
        <w:t>Rajab 1415H – May 1995G (Date of Defense)</w:t>
      </w:r>
    </w:p>
    <w:p w14:paraId="2E1B01AD" w14:textId="75D0EBDB" w:rsidR="00617C05" w:rsidRDefault="00250C59" w:rsidP="005105BA">
      <w:pPr>
        <w:pStyle w:val="BodyText"/>
        <w:spacing w:line="240" w:lineRule="auto"/>
      </w:pPr>
      <w:r>
        <w:br w:type="page"/>
      </w:r>
      <w:bookmarkStart w:id="0" w:name="Copyright"/>
    </w:p>
    <w:p w14:paraId="5D1C20EA" w14:textId="77777777" w:rsidR="00617C05" w:rsidRDefault="00617C05" w:rsidP="00617C05">
      <w:pPr>
        <w:pStyle w:val="PageHeadingTOC"/>
      </w:pPr>
      <w:bookmarkStart w:id="1" w:name="_Toc414965526"/>
      <w:r>
        <w:lastRenderedPageBreak/>
        <w:t>Dedication</w:t>
      </w:r>
      <w:bookmarkEnd w:id="1"/>
    </w:p>
    <w:p w14:paraId="5768341B" w14:textId="481016F2" w:rsidR="00617C05" w:rsidRDefault="00EA759D" w:rsidP="00617C05">
      <w:pPr>
        <w:pStyle w:val="BodyText"/>
      </w:pPr>
      <w:r>
        <w:t>5G will be a major technology in growing industrial digitalization, creating and enhancing industry digitalization use cases such as immersive gaming, autonomous driving, remote robotic surgery and augmented reality support in maintenance and repair situations.</w:t>
      </w:r>
      <w:r w:rsidRPr="00EA759D">
        <w:t xml:space="preserve"> </w:t>
      </w:r>
      <w:r>
        <w:t>5G technology will provide a common base to provide a more cost efficient, open, interoperable and large eco-system enabled solution platform for the various vertical industries. 5G is addressing the more stringent and business critical requirements of the vertical industries, such as real-time capabilities, latency, reliability, security and guaranteed Service Level Agreement (SLA)’s. 5G will provide an industry vertical optimized platform catering in an economical way the various requirements and business needs of each vertical. For service providers to offer these capabilities to vertical industries in an attractive, scalable and economical way, they will utilize cloud platforms, analytics, system automation and network slicing technologies as well as new business models. Network slicing is one of the key capabilities that will enable flexibility, as it allows multiple logical networks to be created on top of a common shared physical infrastructure. The greater elasticity brought about by network slicing will help to address the cost, efficiency, and flexibility requirements imposed by the large variety of industrial vertical services. Moreover, network slicing will help new services and new requirements to be quickly addressed, according to the needs of the industries, i.e. a faster Time to Market</w:t>
      </w:r>
    </w:p>
    <w:p w14:paraId="5DEE5583" w14:textId="068674E3" w:rsidR="00EA759D" w:rsidRDefault="00EA759D" w:rsidP="00617C05">
      <w:pPr>
        <w:pStyle w:val="BodyText"/>
      </w:pPr>
    </w:p>
    <w:p w14:paraId="6F3ED5A5" w14:textId="1CDA3E05" w:rsidR="00EA759D" w:rsidRDefault="00EA759D" w:rsidP="00617C05">
      <w:pPr>
        <w:pStyle w:val="BodyText"/>
      </w:pPr>
    </w:p>
    <w:p w14:paraId="7B89FE3C" w14:textId="77777777" w:rsidR="00EA759D" w:rsidRDefault="00EA759D" w:rsidP="00617C05">
      <w:pPr>
        <w:pStyle w:val="BodyText"/>
      </w:pPr>
    </w:p>
    <w:p w14:paraId="53A3D689" w14:textId="77777777" w:rsidR="00D21608" w:rsidRPr="003F65E1" w:rsidRDefault="00D21608" w:rsidP="00D21608">
      <w:pPr>
        <w:pStyle w:val="PageHeadingTOC"/>
        <w:rPr>
          <w:szCs w:val="32"/>
        </w:rPr>
      </w:pPr>
      <w:bookmarkStart w:id="2" w:name="_Toc414965527"/>
      <w:bookmarkStart w:id="3" w:name="Acknowledgements"/>
      <w:bookmarkEnd w:id="0"/>
      <w:r w:rsidRPr="003F65E1">
        <w:rPr>
          <w:szCs w:val="32"/>
        </w:rPr>
        <w:lastRenderedPageBreak/>
        <w:t>Acknowledgement</w:t>
      </w:r>
      <w:bookmarkEnd w:id="2"/>
    </w:p>
    <w:bookmarkEnd w:id="3"/>
    <w:p w14:paraId="4F6A20BB" w14:textId="77777777" w:rsidR="00D21608" w:rsidRDefault="00D21608" w:rsidP="00D21608">
      <w:pPr>
        <w:pStyle w:val="BodyText"/>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s page above."/>
            </w:textInput>
          </w:ffData>
        </w:fldChar>
      </w:r>
      <w:bookmarkStart w:id="4" w:name="AcknowledgementsText"/>
      <w:r>
        <w:instrText xml:space="preserve"> FORMTEXT </w:instrText>
      </w:r>
      <w:r>
        <w:fldChar w:fldCharType="separate"/>
      </w:r>
      <w:r>
        <w:rPr>
          <w:noProof/>
        </w:rPr>
        <w:t>The Acknowledgement page is optional.  If you include it, retain the Acknowledgements heading and enter your text here.  If you do not include it, delete the entire page.  Be sure to retain the Page Break that occurs after the List of Tables page above.</w:t>
      </w:r>
      <w:r>
        <w:fldChar w:fldCharType="end"/>
      </w:r>
      <w:bookmarkEnd w:id="4"/>
    </w:p>
    <w:p w14:paraId="35769368" w14:textId="77777777" w:rsidR="00D21608" w:rsidRDefault="00D21608" w:rsidP="00D21608">
      <w:pPr>
        <w:pStyle w:val="BodyText"/>
      </w:pPr>
      <w:r>
        <w:br w:type="page"/>
      </w:r>
    </w:p>
    <w:p w14:paraId="2101BEB8" w14:textId="77777777" w:rsidR="00E002ED" w:rsidRPr="00D21608" w:rsidRDefault="00E002ED" w:rsidP="00E002ED">
      <w:pPr>
        <w:pStyle w:val="PageHeadingTOC"/>
        <w:rPr>
          <w:szCs w:val="32"/>
        </w:rPr>
      </w:pPr>
      <w:bookmarkStart w:id="5" w:name="_Toc414965528"/>
      <w:r w:rsidRPr="00D21608">
        <w:rPr>
          <w:szCs w:val="32"/>
        </w:rPr>
        <w:lastRenderedPageBreak/>
        <w:t>Abstract</w:t>
      </w:r>
      <w:bookmarkEnd w:id="5"/>
    </w:p>
    <w:p w14:paraId="5AFE6CB0" w14:textId="77777777" w:rsidR="00E002ED" w:rsidRDefault="007F7DF0" w:rsidP="00E002ED">
      <w:pPr>
        <w:pStyle w:val="BodyText"/>
      </w:pPr>
      <w:r>
        <w:fldChar w:fldCharType="begin">
          <w:ffData>
            <w:name w:val="Abstract"/>
            <w:enabled/>
            <w:calcOnExit w:val="0"/>
            <w:textInput>
              <w:default w:val="[Enter abstract here, no longer than 300 words.  Be sure to retain the Section Break below.]"/>
            </w:textInput>
          </w:ffData>
        </w:fldChar>
      </w:r>
      <w:bookmarkStart w:id="6" w:name="Abstract"/>
      <w:r>
        <w:instrText xml:space="preserve"> FORMTEXT </w:instrText>
      </w:r>
      <w:r>
        <w:fldChar w:fldCharType="separate"/>
      </w:r>
      <w:r>
        <w:rPr>
          <w:noProof/>
        </w:rPr>
        <w:t>[Enter abstract here, no longer than 300 words.  Be sure to retain the Section Break below.]</w:t>
      </w:r>
      <w:r>
        <w:fldChar w:fldCharType="end"/>
      </w:r>
      <w:bookmarkEnd w:id="6"/>
    </w:p>
    <w:p w14:paraId="6D9C7F97" w14:textId="77777777" w:rsidR="00E002ED" w:rsidRDefault="00E002ED" w:rsidP="00E002ED">
      <w:pPr>
        <w:pStyle w:val="BodyText"/>
      </w:pPr>
      <w:r>
        <w:br w:type="page"/>
      </w:r>
    </w:p>
    <w:p w14:paraId="27D7B406" w14:textId="77777777" w:rsidR="00E002ED" w:rsidRDefault="00E002ED" w:rsidP="00E002ED">
      <w:pPr>
        <w:pStyle w:val="BodyText"/>
      </w:pPr>
    </w:p>
    <w:p w14:paraId="192220E0" w14:textId="77777777" w:rsidR="00617C05" w:rsidRDefault="00617C05" w:rsidP="00E002ED">
      <w:pPr>
        <w:pStyle w:val="PageHeading"/>
      </w:pPr>
    </w:p>
    <w:p w14:paraId="4D53EAEB" w14:textId="77777777" w:rsidR="00E002ED" w:rsidRDefault="00E002ED" w:rsidP="00E002ED">
      <w:pPr>
        <w:pStyle w:val="PageHeading"/>
      </w:pPr>
      <w:r>
        <w:t>TABLE OF CONTENTS</w:t>
      </w:r>
    </w:p>
    <w:p w14:paraId="27682665" w14:textId="77777777" w:rsidR="00617C05" w:rsidRDefault="00617C05">
      <w:pPr>
        <w:pStyle w:val="TOC1"/>
      </w:pPr>
    </w:p>
    <w:p w14:paraId="6195AF2E" w14:textId="77777777" w:rsidR="00617C05" w:rsidRPr="005F3B77" w:rsidRDefault="00617C05">
      <w:pPr>
        <w:pStyle w:val="TOC1"/>
        <w:rPr>
          <w:b w:val="0"/>
          <w:bCs/>
        </w:rPr>
      </w:pPr>
      <w:r w:rsidRPr="005F3B77">
        <w:rPr>
          <w:b w:val="0"/>
          <w:bCs/>
        </w:rPr>
        <w:t>Examination Committee Approval</w:t>
      </w:r>
    </w:p>
    <w:p w14:paraId="466E6448" w14:textId="77777777" w:rsidR="00D02062" w:rsidRDefault="00617C05">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"3-5" \h \z \t "Heading 1,1,Heading 2,2,Heading 6,1,Page Heading TOC,1" </w:instrText>
      </w:r>
      <w:r>
        <w:rPr>
          <w:b w:val="0"/>
        </w:rPr>
        <w:fldChar w:fldCharType="separate"/>
      </w:r>
      <w:hyperlink w:anchor="_Toc414965526" w:history="1">
        <w:r w:rsidR="00D02062" w:rsidRPr="006E51A6">
          <w:rPr>
            <w:rStyle w:val="Hyperlink"/>
            <w:noProof/>
          </w:rPr>
          <w:t>Dedication</w:t>
        </w:r>
        <w:r w:rsidR="00D02062">
          <w:rPr>
            <w:noProof/>
            <w:webHidden/>
          </w:rPr>
          <w:tab/>
        </w:r>
        <w:r w:rsidR="00D02062">
          <w:rPr>
            <w:noProof/>
            <w:webHidden/>
          </w:rPr>
          <w:fldChar w:fldCharType="begin"/>
        </w:r>
        <w:r w:rsidR="00D02062">
          <w:rPr>
            <w:noProof/>
            <w:webHidden/>
          </w:rPr>
          <w:instrText xml:space="preserve"> PAGEREF _Toc414965526 \h </w:instrText>
        </w:r>
        <w:r w:rsidR="00D02062">
          <w:rPr>
            <w:noProof/>
            <w:webHidden/>
          </w:rPr>
        </w:r>
        <w:r w:rsidR="00D02062">
          <w:rPr>
            <w:noProof/>
            <w:webHidden/>
          </w:rPr>
          <w:fldChar w:fldCharType="separate"/>
        </w:r>
        <w:r w:rsidR="00D02062">
          <w:rPr>
            <w:noProof/>
            <w:webHidden/>
          </w:rPr>
          <w:t>v</w:t>
        </w:r>
        <w:r w:rsidR="00D02062">
          <w:rPr>
            <w:noProof/>
            <w:webHidden/>
          </w:rPr>
          <w:fldChar w:fldCharType="end"/>
        </w:r>
      </w:hyperlink>
    </w:p>
    <w:p w14:paraId="1409FF91" w14:textId="77777777" w:rsidR="00D02062" w:rsidRDefault="005105BA">
      <w:pPr>
        <w:pStyle w:val="TOC1"/>
        <w:rPr>
          <w:rFonts w:asciiTheme="minorHAnsi" w:eastAsiaTheme="minorEastAsia" w:hAnsiTheme="minorHAnsi" w:cstheme="minorBidi"/>
          <w:b w:val="0"/>
          <w:noProof/>
          <w:sz w:val="22"/>
          <w:szCs w:val="22"/>
        </w:rPr>
      </w:pPr>
      <w:hyperlink w:anchor="_Toc414965527" w:history="1">
        <w:r w:rsidR="00D02062" w:rsidRPr="006E51A6">
          <w:rPr>
            <w:rStyle w:val="Hyperlink"/>
            <w:noProof/>
          </w:rPr>
          <w:t>Acknowledgement</w:t>
        </w:r>
        <w:r w:rsidR="00D02062">
          <w:rPr>
            <w:noProof/>
            <w:webHidden/>
          </w:rPr>
          <w:tab/>
        </w:r>
        <w:r w:rsidR="00D02062">
          <w:rPr>
            <w:noProof/>
            <w:webHidden/>
          </w:rPr>
          <w:fldChar w:fldCharType="begin"/>
        </w:r>
        <w:r w:rsidR="00D02062">
          <w:rPr>
            <w:noProof/>
            <w:webHidden/>
          </w:rPr>
          <w:instrText xml:space="preserve"> PAGEREF _Toc414965527 \h </w:instrText>
        </w:r>
        <w:r w:rsidR="00D02062">
          <w:rPr>
            <w:noProof/>
            <w:webHidden/>
          </w:rPr>
        </w:r>
        <w:r w:rsidR="00D02062">
          <w:rPr>
            <w:noProof/>
            <w:webHidden/>
          </w:rPr>
          <w:fldChar w:fldCharType="separate"/>
        </w:r>
        <w:r w:rsidR="00D02062">
          <w:rPr>
            <w:noProof/>
            <w:webHidden/>
          </w:rPr>
          <w:t>vi</w:t>
        </w:r>
        <w:r w:rsidR="00D02062">
          <w:rPr>
            <w:noProof/>
            <w:webHidden/>
          </w:rPr>
          <w:fldChar w:fldCharType="end"/>
        </w:r>
      </w:hyperlink>
    </w:p>
    <w:p w14:paraId="5E9E163F" w14:textId="77777777" w:rsidR="00D02062" w:rsidRDefault="005105BA">
      <w:pPr>
        <w:pStyle w:val="TOC1"/>
        <w:rPr>
          <w:rFonts w:asciiTheme="minorHAnsi" w:eastAsiaTheme="minorEastAsia" w:hAnsiTheme="minorHAnsi" w:cstheme="minorBidi"/>
          <w:b w:val="0"/>
          <w:noProof/>
          <w:sz w:val="22"/>
          <w:szCs w:val="22"/>
        </w:rPr>
      </w:pPr>
      <w:hyperlink w:anchor="_Toc414965528" w:history="1">
        <w:r w:rsidR="00D02062" w:rsidRPr="006E51A6">
          <w:rPr>
            <w:rStyle w:val="Hyperlink"/>
            <w:noProof/>
          </w:rPr>
          <w:t>Abstract</w:t>
        </w:r>
        <w:r w:rsidR="00D02062">
          <w:rPr>
            <w:noProof/>
            <w:webHidden/>
          </w:rPr>
          <w:tab/>
        </w:r>
        <w:r w:rsidR="00D02062">
          <w:rPr>
            <w:noProof/>
            <w:webHidden/>
          </w:rPr>
          <w:fldChar w:fldCharType="begin"/>
        </w:r>
        <w:r w:rsidR="00D02062">
          <w:rPr>
            <w:noProof/>
            <w:webHidden/>
          </w:rPr>
          <w:instrText xml:space="preserve"> PAGEREF _Toc414965528 \h </w:instrText>
        </w:r>
        <w:r w:rsidR="00D02062">
          <w:rPr>
            <w:noProof/>
            <w:webHidden/>
          </w:rPr>
        </w:r>
        <w:r w:rsidR="00D02062">
          <w:rPr>
            <w:noProof/>
            <w:webHidden/>
          </w:rPr>
          <w:fldChar w:fldCharType="separate"/>
        </w:r>
        <w:r w:rsidR="00D02062">
          <w:rPr>
            <w:noProof/>
            <w:webHidden/>
          </w:rPr>
          <w:t>vii</w:t>
        </w:r>
        <w:r w:rsidR="00D02062">
          <w:rPr>
            <w:noProof/>
            <w:webHidden/>
          </w:rPr>
          <w:fldChar w:fldCharType="end"/>
        </w:r>
      </w:hyperlink>
    </w:p>
    <w:p w14:paraId="71C84E0B" w14:textId="77777777" w:rsidR="00D02062" w:rsidRDefault="005105BA">
      <w:pPr>
        <w:pStyle w:val="TOC1"/>
        <w:rPr>
          <w:rFonts w:asciiTheme="minorHAnsi" w:eastAsiaTheme="minorEastAsia" w:hAnsiTheme="minorHAnsi" w:cstheme="minorBidi"/>
          <w:b w:val="0"/>
          <w:noProof/>
          <w:sz w:val="22"/>
          <w:szCs w:val="22"/>
        </w:rPr>
      </w:pPr>
      <w:hyperlink w:anchor="_Toc414965529" w:history="1">
        <w:r w:rsidR="00D02062" w:rsidRPr="006E51A6">
          <w:rPr>
            <w:rStyle w:val="Hyperlink"/>
            <w:noProof/>
          </w:rPr>
          <w:t>List of Tables</w:t>
        </w:r>
        <w:r w:rsidR="00D02062">
          <w:rPr>
            <w:noProof/>
            <w:webHidden/>
          </w:rPr>
          <w:tab/>
        </w:r>
        <w:r w:rsidR="00D02062">
          <w:rPr>
            <w:noProof/>
            <w:webHidden/>
          </w:rPr>
          <w:fldChar w:fldCharType="begin"/>
        </w:r>
        <w:r w:rsidR="00D02062">
          <w:rPr>
            <w:noProof/>
            <w:webHidden/>
          </w:rPr>
          <w:instrText xml:space="preserve"> PAGEREF _Toc414965529 \h </w:instrText>
        </w:r>
        <w:r w:rsidR="00D02062">
          <w:rPr>
            <w:noProof/>
            <w:webHidden/>
          </w:rPr>
        </w:r>
        <w:r w:rsidR="00D02062">
          <w:rPr>
            <w:noProof/>
            <w:webHidden/>
          </w:rPr>
          <w:fldChar w:fldCharType="separate"/>
        </w:r>
        <w:r w:rsidR="00D02062">
          <w:rPr>
            <w:noProof/>
            <w:webHidden/>
          </w:rPr>
          <w:t>ix</w:t>
        </w:r>
        <w:r w:rsidR="00D02062">
          <w:rPr>
            <w:noProof/>
            <w:webHidden/>
          </w:rPr>
          <w:fldChar w:fldCharType="end"/>
        </w:r>
      </w:hyperlink>
    </w:p>
    <w:p w14:paraId="2C66F010" w14:textId="77777777" w:rsidR="00D02062" w:rsidRDefault="005105BA">
      <w:pPr>
        <w:pStyle w:val="TOC1"/>
        <w:rPr>
          <w:rFonts w:asciiTheme="minorHAnsi" w:eastAsiaTheme="minorEastAsia" w:hAnsiTheme="minorHAnsi" w:cstheme="minorBidi"/>
          <w:b w:val="0"/>
          <w:noProof/>
          <w:sz w:val="22"/>
          <w:szCs w:val="22"/>
        </w:rPr>
      </w:pPr>
      <w:hyperlink w:anchor="_Toc414965530" w:history="1">
        <w:r w:rsidR="00D02062" w:rsidRPr="006E51A6">
          <w:rPr>
            <w:rStyle w:val="Hyperlink"/>
            <w:noProof/>
          </w:rPr>
          <w:t>List of Figures</w:t>
        </w:r>
        <w:r w:rsidR="00D02062">
          <w:rPr>
            <w:noProof/>
            <w:webHidden/>
          </w:rPr>
          <w:tab/>
        </w:r>
        <w:r w:rsidR="00D02062">
          <w:rPr>
            <w:noProof/>
            <w:webHidden/>
          </w:rPr>
          <w:fldChar w:fldCharType="begin"/>
        </w:r>
        <w:r w:rsidR="00D02062">
          <w:rPr>
            <w:noProof/>
            <w:webHidden/>
          </w:rPr>
          <w:instrText xml:space="preserve"> PAGEREF _Toc414965530 \h </w:instrText>
        </w:r>
        <w:r w:rsidR="00D02062">
          <w:rPr>
            <w:noProof/>
            <w:webHidden/>
          </w:rPr>
        </w:r>
        <w:r w:rsidR="00D02062">
          <w:rPr>
            <w:noProof/>
            <w:webHidden/>
          </w:rPr>
          <w:fldChar w:fldCharType="separate"/>
        </w:r>
        <w:r w:rsidR="00D02062">
          <w:rPr>
            <w:noProof/>
            <w:webHidden/>
          </w:rPr>
          <w:t>x</w:t>
        </w:r>
        <w:r w:rsidR="00D02062">
          <w:rPr>
            <w:noProof/>
            <w:webHidden/>
          </w:rPr>
          <w:fldChar w:fldCharType="end"/>
        </w:r>
      </w:hyperlink>
    </w:p>
    <w:p w14:paraId="0414573B" w14:textId="77777777" w:rsidR="00D02062" w:rsidRDefault="005105BA">
      <w:pPr>
        <w:pStyle w:val="TOC1"/>
        <w:rPr>
          <w:rFonts w:asciiTheme="minorHAnsi" w:eastAsiaTheme="minorEastAsia" w:hAnsiTheme="minorHAnsi" w:cstheme="minorBidi"/>
          <w:b w:val="0"/>
          <w:noProof/>
          <w:sz w:val="22"/>
          <w:szCs w:val="22"/>
        </w:rPr>
      </w:pPr>
      <w:hyperlink w:anchor="_Toc414965531" w:history="1">
        <w:r w:rsidR="00D02062" w:rsidRPr="006E51A6">
          <w:rPr>
            <w:rStyle w:val="Hyperlink"/>
            <w:noProof/>
          </w:rPr>
          <w:t>List of Symbols and Terminology</w:t>
        </w:r>
        <w:r w:rsidR="00D02062">
          <w:rPr>
            <w:noProof/>
            <w:webHidden/>
          </w:rPr>
          <w:tab/>
        </w:r>
        <w:r w:rsidR="00D02062">
          <w:rPr>
            <w:noProof/>
            <w:webHidden/>
          </w:rPr>
          <w:fldChar w:fldCharType="begin"/>
        </w:r>
        <w:r w:rsidR="00D02062">
          <w:rPr>
            <w:noProof/>
            <w:webHidden/>
          </w:rPr>
          <w:instrText xml:space="preserve"> PAGEREF _Toc414965531 \h </w:instrText>
        </w:r>
        <w:r w:rsidR="00D02062">
          <w:rPr>
            <w:noProof/>
            <w:webHidden/>
          </w:rPr>
        </w:r>
        <w:r w:rsidR="00D02062">
          <w:rPr>
            <w:noProof/>
            <w:webHidden/>
          </w:rPr>
          <w:fldChar w:fldCharType="separate"/>
        </w:r>
        <w:r w:rsidR="00D02062">
          <w:rPr>
            <w:noProof/>
            <w:webHidden/>
          </w:rPr>
          <w:t>xi</w:t>
        </w:r>
        <w:r w:rsidR="00D02062">
          <w:rPr>
            <w:noProof/>
            <w:webHidden/>
          </w:rPr>
          <w:fldChar w:fldCharType="end"/>
        </w:r>
      </w:hyperlink>
    </w:p>
    <w:p w14:paraId="1B631581" w14:textId="77777777" w:rsidR="00D02062" w:rsidRDefault="005105BA">
      <w:pPr>
        <w:pStyle w:val="TOC1"/>
        <w:rPr>
          <w:rFonts w:asciiTheme="minorHAnsi" w:eastAsiaTheme="minorEastAsia" w:hAnsiTheme="minorHAnsi" w:cstheme="minorBidi"/>
          <w:b w:val="0"/>
          <w:noProof/>
          <w:sz w:val="22"/>
          <w:szCs w:val="22"/>
        </w:rPr>
      </w:pPr>
      <w:hyperlink w:anchor="_Toc414965532" w:history="1">
        <w:r w:rsidR="00D02062" w:rsidRPr="006E51A6">
          <w:rPr>
            <w:rStyle w:val="Hyperlink"/>
            <w:noProof/>
          </w:rPr>
          <w:t>Chapter I: Enter Your Chapter Title Here</w:t>
        </w:r>
        <w:r w:rsidR="00D02062">
          <w:rPr>
            <w:noProof/>
            <w:webHidden/>
          </w:rPr>
          <w:tab/>
        </w:r>
        <w:r w:rsidR="00D02062">
          <w:rPr>
            <w:noProof/>
            <w:webHidden/>
          </w:rPr>
          <w:fldChar w:fldCharType="begin"/>
        </w:r>
        <w:r w:rsidR="00D02062">
          <w:rPr>
            <w:noProof/>
            <w:webHidden/>
          </w:rPr>
          <w:instrText xml:space="preserve"> PAGEREF _Toc414965532 \h </w:instrText>
        </w:r>
        <w:r w:rsidR="00D02062">
          <w:rPr>
            <w:noProof/>
            <w:webHidden/>
          </w:rPr>
        </w:r>
        <w:r w:rsidR="00D02062">
          <w:rPr>
            <w:noProof/>
            <w:webHidden/>
          </w:rPr>
          <w:fldChar w:fldCharType="separate"/>
        </w:r>
        <w:r w:rsidR="00D02062">
          <w:rPr>
            <w:noProof/>
            <w:webHidden/>
          </w:rPr>
          <w:t>1</w:t>
        </w:r>
        <w:r w:rsidR="00D02062">
          <w:rPr>
            <w:noProof/>
            <w:webHidden/>
          </w:rPr>
          <w:fldChar w:fldCharType="end"/>
        </w:r>
      </w:hyperlink>
    </w:p>
    <w:p w14:paraId="433CA9A4" w14:textId="77777777" w:rsidR="00D02062" w:rsidRDefault="005105BA">
      <w:pPr>
        <w:pStyle w:val="TOC2"/>
        <w:rPr>
          <w:rFonts w:asciiTheme="minorHAnsi" w:eastAsiaTheme="minorEastAsia" w:hAnsiTheme="minorHAnsi" w:cstheme="minorBidi"/>
          <w:noProof/>
          <w:sz w:val="22"/>
          <w:szCs w:val="22"/>
        </w:rPr>
      </w:pPr>
      <w:hyperlink w:anchor="_Toc414965533" w:history="1">
        <w:r w:rsidR="00D02062" w:rsidRPr="006E51A6">
          <w:rPr>
            <w:rStyle w:val="Hyperlink"/>
            <w:noProof/>
          </w:rPr>
          <w:t>First-level Subhead (Heading 2 style)</w:t>
        </w:r>
        <w:r w:rsidR="00D02062">
          <w:rPr>
            <w:noProof/>
            <w:webHidden/>
          </w:rPr>
          <w:tab/>
        </w:r>
        <w:r w:rsidR="00D02062">
          <w:rPr>
            <w:noProof/>
            <w:webHidden/>
          </w:rPr>
          <w:fldChar w:fldCharType="begin"/>
        </w:r>
        <w:r w:rsidR="00D02062">
          <w:rPr>
            <w:noProof/>
            <w:webHidden/>
          </w:rPr>
          <w:instrText xml:space="preserve"> PAGEREF _Toc414965533 \h </w:instrText>
        </w:r>
        <w:r w:rsidR="00D02062">
          <w:rPr>
            <w:noProof/>
            <w:webHidden/>
          </w:rPr>
        </w:r>
        <w:r w:rsidR="00D02062">
          <w:rPr>
            <w:noProof/>
            <w:webHidden/>
          </w:rPr>
          <w:fldChar w:fldCharType="separate"/>
        </w:r>
        <w:r w:rsidR="00D02062">
          <w:rPr>
            <w:noProof/>
            <w:webHidden/>
          </w:rPr>
          <w:t>1</w:t>
        </w:r>
        <w:r w:rsidR="00D02062">
          <w:rPr>
            <w:noProof/>
            <w:webHidden/>
          </w:rPr>
          <w:fldChar w:fldCharType="end"/>
        </w:r>
      </w:hyperlink>
    </w:p>
    <w:p w14:paraId="0944BFC3" w14:textId="77777777" w:rsidR="00D02062" w:rsidRDefault="005105BA">
      <w:pPr>
        <w:pStyle w:val="TOC3"/>
        <w:rPr>
          <w:rFonts w:asciiTheme="minorHAnsi" w:eastAsiaTheme="minorEastAsia" w:hAnsiTheme="minorHAnsi" w:cstheme="minorBidi"/>
          <w:noProof/>
          <w:sz w:val="22"/>
          <w:szCs w:val="22"/>
        </w:rPr>
      </w:pPr>
      <w:hyperlink w:anchor="_Toc414965534" w:history="1">
        <w:r w:rsidR="00D02062" w:rsidRPr="006E51A6">
          <w:rPr>
            <w:rStyle w:val="Hyperlink"/>
            <w:noProof/>
          </w:rPr>
          <w:t>Second-level Subhead (Heading 3 style)</w:t>
        </w:r>
        <w:r w:rsidR="00D02062">
          <w:rPr>
            <w:noProof/>
            <w:webHidden/>
          </w:rPr>
          <w:tab/>
        </w:r>
        <w:r w:rsidR="00D02062">
          <w:rPr>
            <w:noProof/>
            <w:webHidden/>
          </w:rPr>
          <w:fldChar w:fldCharType="begin"/>
        </w:r>
        <w:r w:rsidR="00D02062">
          <w:rPr>
            <w:noProof/>
            <w:webHidden/>
          </w:rPr>
          <w:instrText xml:space="preserve"> PAGEREF _Toc414965534 \h </w:instrText>
        </w:r>
        <w:r w:rsidR="00D02062">
          <w:rPr>
            <w:noProof/>
            <w:webHidden/>
          </w:rPr>
        </w:r>
        <w:r w:rsidR="00D02062">
          <w:rPr>
            <w:noProof/>
            <w:webHidden/>
          </w:rPr>
          <w:fldChar w:fldCharType="separate"/>
        </w:r>
        <w:r w:rsidR="00D02062">
          <w:rPr>
            <w:noProof/>
            <w:webHidden/>
          </w:rPr>
          <w:t>1</w:t>
        </w:r>
        <w:r w:rsidR="00D02062">
          <w:rPr>
            <w:noProof/>
            <w:webHidden/>
          </w:rPr>
          <w:fldChar w:fldCharType="end"/>
        </w:r>
      </w:hyperlink>
    </w:p>
    <w:p w14:paraId="2D7D64BF" w14:textId="77777777" w:rsidR="00D02062" w:rsidRDefault="005105BA">
      <w:pPr>
        <w:pStyle w:val="TOC4"/>
        <w:rPr>
          <w:rFonts w:asciiTheme="minorHAnsi" w:eastAsiaTheme="minorEastAsia" w:hAnsiTheme="minorHAnsi" w:cstheme="minorBidi"/>
          <w:noProof/>
          <w:sz w:val="22"/>
          <w:szCs w:val="22"/>
        </w:rPr>
      </w:pPr>
      <w:hyperlink w:anchor="_Toc414965535" w:history="1">
        <w:r w:rsidR="00D02062" w:rsidRPr="006E51A6">
          <w:rPr>
            <w:rStyle w:val="Hyperlink"/>
            <w:noProof/>
          </w:rPr>
          <w:t>Third-level Subhead (Heading 4 style)</w:t>
        </w:r>
        <w:r w:rsidR="00D02062">
          <w:rPr>
            <w:noProof/>
            <w:webHidden/>
          </w:rPr>
          <w:tab/>
        </w:r>
        <w:r w:rsidR="00D02062">
          <w:rPr>
            <w:noProof/>
            <w:webHidden/>
          </w:rPr>
          <w:fldChar w:fldCharType="begin"/>
        </w:r>
        <w:r w:rsidR="00D02062">
          <w:rPr>
            <w:noProof/>
            <w:webHidden/>
          </w:rPr>
          <w:instrText xml:space="preserve"> PAGEREF _Toc414965535 \h </w:instrText>
        </w:r>
        <w:r w:rsidR="00D02062">
          <w:rPr>
            <w:noProof/>
            <w:webHidden/>
          </w:rPr>
        </w:r>
        <w:r w:rsidR="00D02062">
          <w:rPr>
            <w:noProof/>
            <w:webHidden/>
          </w:rPr>
          <w:fldChar w:fldCharType="separate"/>
        </w:r>
        <w:r w:rsidR="00D02062">
          <w:rPr>
            <w:noProof/>
            <w:webHidden/>
          </w:rPr>
          <w:t>1</w:t>
        </w:r>
        <w:r w:rsidR="00D02062">
          <w:rPr>
            <w:noProof/>
            <w:webHidden/>
          </w:rPr>
          <w:fldChar w:fldCharType="end"/>
        </w:r>
      </w:hyperlink>
    </w:p>
    <w:p w14:paraId="3E8EC31C" w14:textId="77777777" w:rsidR="00D02062" w:rsidRDefault="005105BA">
      <w:pPr>
        <w:pStyle w:val="TOC2"/>
        <w:rPr>
          <w:rFonts w:asciiTheme="minorHAnsi" w:eastAsiaTheme="minorEastAsia" w:hAnsiTheme="minorHAnsi" w:cstheme="minorBidi"/>
          <w:noProof/>
          <w:sz w:val="22"/>
          <w:szCs w:val="22"/>
        </w:rPr>
      </w:pPr>
      <w:hyperlink w:anchor="_Toc414965536" w:history="1">
        <w:r w:rsidR="00D02062" w:rsidRPr="006E51A6">
          <w:rPr>
            <w:rStyle w:val="Hyperlink"/>
            <w:noProof/>
          </w:rPr>
          <w:t>Adding Captions to Figures and Tables</w:t>
        </w:r>
        <w:r w:rsidR="00D02062">
          <w:rPr>
            <w:noProof/>
            <w:webHidden/>
          </w:rPr>
          <w:tab/>
        </w:r>
        <w:r w:rsidR="00D02062">
          <w:rPr>
            <w:noProof/>
            <w:webHidden/>
          </w:rPr>
          <w:fldChar w:fldCharType="begin"/>
        </w:r>
        <w:r w:rsidR="00D02062">
          <w:rPr>
            <w:noProof/>
            <w:webHidden/>
          </w:rPr>
          <w:instrText xml:space="preserve"> PAGEREF _Toc414965536 \h </w:instrText>
        </w:r>
        <w:r w:rsidR="00D02062">
          <w:rPr>
            <w:noProof/>
            <w:webHidden/>
          </w:rPr>
        </w:r>
        <w:r w:rsidR="00D02062">
          <w:rPr>
            <w:noProof/>
            <w:webHidden/>
          </w:rPr>
          <w:fldChar w:fldCharType="separate"/>
        </w:r>
        <w:r w:rsidR="00D02062">
          <w:rPr>
            <w:noProof/>
            <w:webHidden/>
          </w:rPr>
          <w:t>2</w:t>
        </w:r>
        <w:r w:rsidR="00D02062">
          <w:rPr>
            <w:noProof/>
            <w:webHidden/>
          </w:rPr>
          <w:fldChar w:fldCharType="end"/>
        </w:r>
      </w:hyperlink>
    </w:p>
    <w:p w14:paraId="05DFED34" w14:textId="77777777" w:rsidR="00D02062" w:rsidRDefault="005105BA">
      <w:pPr>
        <w:pStyle w:val="TOC1"/>
        <w:rPr>
          <w:rFonts w:asciiTheme="minorHAnsi" w:eastAsiaTheme="minorEastAsia" w:hAnsiTheme="minorHAnsi" w:cstheme="minorBidi"/>
          <w:b w:val="0"/>
          <w:noProof/>
          <w:sz w:val="22"/>
          <w:szCs w:val="22"/>
        </w:rPr>
      </w:pPr>
      <w:hyperlink w:anchor="_Toc414965537" w:history="1">
        <w:r w:rsidR="00D02062" w:rsidRPr="006E51A6">
          <w:rPr>
            <w:rStyle w:val="Hyperlink"/>
            <w:noProof/>
          </w:rPr>
          <w:t>Chapter II: Literature Review</w:t>
        </w:r>
        <w:r w:rsidR="00D02062">
          <w:rPr>
            <w:noProof/>
            <w:webHidden/>
          </w:rPr>
          <w:tab/>
        </w:r>
        <w:r w:rsidR="00D02062">
          <w:rPr>
            <w:noProof/>
            <w:webHidden/>
          </w:rPr>
          <w:fldChar w:fldCharType="begin"/>
        </w:r>
        <w:r w:rsidR="00D02062">
          <w:rPr>
            <w:noProof/>
            <w:webHidden/>
          </w:rPr>
          <w:instrText xml:space="preserve"> PAGEREF _Toc414965537 \h </w:instrText>
        </w:r>
        <w:r w:rsidR="00D02062">
          <w:rPr>
            <w:noProof/>
            <w:webHidden/>
          </w:rPr>
        </w:r>
        <w:r w:rsidR="00D02062">
          <w:rPr>
            <w:noProof/>
            <w:webHidden/>
          </w:rPr>
          <w:fldChar w:fldCharType="separate"/>
        </w:r>
        <w:r w:rsidR="00D02062">
          <w:rPr>
            <w:noProof/>
            <w:webHidden/>
          </w:rPr>
          <w:t>3</w:t>
        </w:r>
        <w:r w:rsidR="00D02062">
          <w:rPr>
            <w:noProof/>
            <w:webHidden/>
          </w:rPr>
          <w:fldChar w:fldCharType="end"/>
        </w:r>
      </w:hyperlink>
    </w:p>
    <w:p w14:paraId="7A9BAA2C" w14:textId="77777777" w:rsidR="00D02062" w:rsidRDefault="005105BA">
      <w:pPr>
        <w:pStyle w:val="TOC2"/>
        <w:rPr>
          <w:rFonts w:asciiTheme="minorHAnsi" w:eastAsiaTheme="minorEastAsia" w:hAnsiTheme="minorHAnsi" w:cstheme="minorBidi"/>
          <w:noProof/>
          <w:sz w:val="22"/>
          <w:szCs w:val="22"/>
        </w:rPr>
      </w:pPr>
      <w:hyperlink w:anchor="_Toc414965538" w:history="1">
        <w:r w:rsidR="00D02062" w:rsidRPr="006E51A6">
          <w:rPr>
            <w:rStyle w:val="Hyperlink"/>
            <w:noProof/>
          </w:rPr>
          <w:t>Subhead (Heading 2 style)</w:t>
        </w:r>
        <w:r w:rsidR="00D02062">
          <w:rPr>
            <w:noProof/>
            <w:webHidden/>
          </w:rPr>
          <w:tab/>
        </w:r>
        <w:r w:rsidR="00D02062">
          <w:rPr>
            <w:noProof/>
            <w:webHidden/>
          </w:rPr>
          <w:fldChar w:fldCharType="begin"/>
        </w:r>
        <w:r w:rsidR="00D02062">
          <w:rPr>
            <w:noProof/>
            <w:webHidden/>
          </w:rPr>
          <w:instrText xml:space="preserve"> PAGEREF _Toc414965538 \h </w:instrText>
        </w:r>
        <w:r w:rsidR="00D02062">
          <w:rPr>
            <w:noProof/>
            <w:webHidden/>
          </w:rPr>
        </w:r>
        <w:r w:rsidR="00D02062">
          <w:rPr>
            <w:noProof/>
            <w:webHidden/>
          </w:rPr>
          <w:fldChar w:fldCharType="separate"/>
        </w:r>
        <w:r w:rsidR="00D02062">
          <w:rPr>
            <w:noProof/>
            <w:webHidden/>
          </w:rPr>
          <w:t>3</w:t>
        </w:r>
        <w:r w:rsidR="00D02062">
          <w:rPr>
            <w:noProof/>
            <w:webHidden/>
          </w:rPr>
          <w:fldChar w:fldCharType="end"/>
        </w:r>
      </w:hyperlink>
    </w:p>
    <w:p w14:paraId="40DC425C" w14:textId="77777777" w:rsidR="00D02062" w:rsidRDefault="005105BA">
      <w:pPr>
        <w:pStyle w:val="TOC1"/>
        <w:rPr>
          <w:rFonts w:asciiTheme="minorHAnsi" w:eastAsiaTheme="minorEastAsia" w:hAnsiTheme="minorHAnsi" w:cstheme="minorBidi"/>
          <w:b w:val="0"/>
          <w:noProof/>
          <w:sz w:val="22"/>
          <w:szCs w:val="22"/>
        </w:rPr>
      </w:pPr>
      <w:hyperlink w:anchor="_Toc414965539" w:history="1">
        <w:r w:rsidR="00D02062" w:rsidRPr="006E51A6">
          <w:rPr>
            <w:rStyle w:val="Hyperlink"/>
            <w:noProof/>
          </w:rPr>
          <w:t>Chapter III: Literature Review</w:t>
        </w:r>
        <w:r w:rsidR="00D02062">
          <w:rPr>
            <w:noProof/>
            <w:webHidden/>
          </w:rPr>
          <w:tab/>
        </w:r>
        <w:r w:rsidR="00D02062">
          <w:rPr>
            <w:noProof/>
            <w:webHidden/>
          </w:rPr>
          <w:fldChar w:fldCharType="begin"/>
        </w:r>
        <w:r w:rsidR="00D02062">
          <w:rPr>
            <w:noProof/>
            <w:webHidden/>
          </w:rPr>
          <w:instrText xml:space="preserve"> PAGEREF _Toc414965539 \h </w:instrText>
        </w:r>
        <w:r w:rsidR="00D02062">
          <w:rPr>
            <w:noProof/>
            <w:webHidden/>
          </w:rPr>
        </w:r>
        <w:r w:rsidR="00D02062">
          <w:rPr>
            <w:noProof/>
            <w:webHidden/>
          </w:rPr>
          <w:fldChar w:fldCharType="separate"/>
        </w:r>
        <w:r w:rsidR="00D02062">
          <w:rPr>
            <w:noProof/>
            <w:webHidden/>
          </w:rPr>
          <w:t>5</w:t>
        </w:r>
        <w:r w:rsidR="00D02062">
          <w:rPr>
            <w:noProof/>
            <w:webHidden/>
          </w:rPr>
          <w:fldChar w:fldCharType="end"/>
        </w:r>
      </w:hyperlink>
    </w:p>
    <w:p w14:paraId="5CEA9E4F" w14:textId="77777777" w:rsidR="00D02062" w:rsidRDefault="005105BA">
      <w:pPr>
        <w:pStyle w:val="TOC1"/>
        <w:rPr>
          <w:rFonts w:asciiTheme="minorHAnsi" w:eastAsiaTheme="minorEastAsia" w:hAnsiTheme="minorHAnsi" w:cstheme="minorBidi"/>
          <w:b w:val="0"/>
          <w:noProof/>
          <w:sz w:val="22"/>
          <w:szCs w:val="22"/>
        </w:rPr>
      </w:pPr>
      <w:hyperlink w:anchor="_Toc414965540" w:history="1">
        <w:r w:rsidR="00D02062" w:rsidRPr="006E51A6">
          <w:rPr>
            <w:rStyle w:val="Hyperlink"/>
            <w:noProof/>
          </w:rPr>
          <w:t>Chapter II: Literature Review</w:t>
        </w:r>
        <w:r w:rsidR="00D02062">
          <w:rPr>
            <w:noProof/>
            <w:webHidden/>
          </w:rPr>
          <w:tab/>
        </w:r>
        <w:r w:rsidR="00D02062">
          <w:rPr>
            <w:noProof/>
            <w:webHidden/>
          </w:rPr>
          <w:fldChar w:fldCharType="begin"/>
        </w:r>
        <w:r w:rsidR="00D02062">
          <w:rPr>
            <w:noProof/>
            <w:webHidden/>
          </w:rPr>
          <w:instrText xml:space="preserve"> PAGEREF _Toc414965540 \h </w:instrText>
        </w:r>
        <w:r w:rsidR="00D02062">
          <w:rPr>
            <w:noProof/>
            <w:webHidden/>
          </w:rPr>
        </w:r>
        <w:r w:rsidR="00D02062">
          <w:rPr>
            <w:noProof/>
            <w:webHidden/>
          </w:rPr>
          <w:fldChar w:fldCharType="separate"/>
        </w:r>
        <w:r w:rsidR="00D02062">
          <w:rPr>
            <w:noProof/>
            <w:webHidden/>
          </w:rPr>
          <w:t>6</w:t>
        </w:r>
        <w:r w:rsidR="00D02062">
          <w:rPr>
            <w:noProof/>
            <w:webHidden/>
          </w:rPr>
          <w:fldChar w:fldCharType="end"/>
        </w:r>
      </w:hyperlink>
    </w:p>
    <w:p w14:paraId="2FC82334" w14:textId="77777777" w:rsidR="00D02062" w:rsidRDefault="005105BA">
      <w:pPr>
        <w:pStyle w:val="TOC1"/>
        <w:rPr>
          <w:rFonts w:asciiTheme="minorHAnsi" w:eastAsiaTheme="minorEastAsia" w:hAnsiTheme="minorHAnsi" w:cstheme="minorBidi"/>
          <w:b w:val="0"/>
          <w:noProof/>
          <w:sz w:val="22"/>
          <w:szCs w:val="22"/>
        </w:rPr>
      </w:pPr>
      <w:hyperlink w:anchor="_Toc414965541" w:history="1">
        <w:r w:rsidR="00D02062" w:rsidRPr="006E51A6">
          <w:rPr>
            <w:rStyle w:val="Hyperlink"/>
            <w:noProof/>
          </w:rPr>
          <w:t>LIST OF REFERENCES</w:t>
        </w:r>
        <w:r w:rsidR="00D02062">
          <w:rPr>
            <w:noProof/>
            <w:webHidden/>
          </w:rPr>
          <w:tab/>
        </w:r>
        <w:r w:rsidR="00D02062">
          <w:rPr>
            <w:noProof/>
            <w:webHidden/>
          </w:rPr>
          <w:fldChar w:fldCharType="begin"/>
        </w:r>
        <w:r w:rsidR="00D02062">
          <w:rPr>
            <w:noProof/>
            <w:webHidden/>
          </w:rPr>
          <w:instrText xml:space="preserve"> PAGEREF _Toc414965541 \h </w:instrText>
        </w:r>
        <w:r w:rsidR="00D02062">
          <w:rPr>
            <w:noProof/>
            <w:webHidden/>
          </w:rPr>
        </w:r>
        <w:r w:rsidR="00D02062">
          <w:rPr>
            <w:noProof/>
            <w:webHidden/>
          </w:rPr>
          <w:fldChar w:fldCharType="separate"/>
        </w:r>
        <w:r w:rsidR="00D02062">
          <w:rPr>
            <w:noProof/>
            <w:webHidden/>
          </w:rPr>
          <w:t>7</w:t>
        </w:r>
        <w:r w:rsidR="00D02062">
          <w:rPr>
            <w:noProof/>
            <w:webHidden/>
          </w:rPr>
          <w:fldChar w:fldCharType="end"/>
        </w:r>
      </w:hyperlink>
    </w:p>
    <w:p w14:paraId="2BFB47F3" w14:textId="77777777" w:rsidR="00D02062" w:rsidRDefault="005105BA">
      <w:pPr>
        <w:pStyle w:val="TOC1"/>
        <w:rPr>
          <w:rFonts w:asciiTheme="minorHAnsi" w:eastAsiaTheme="minorEastAsia" w:hAnsiTheme="minorHAnsi" w:cstheme="minorBidi"/>
          <w:b w:val="0"/>
          <w:noProof/>
          <w:sz w:val="22"/>
          <w:szCs w:val="22"/>
        </w:rPr>
      </w:pPr>
      <w:hyperlink w:anchor="_Toc414965542" w:history="1">
        <w:r w:rsidR="00D02062" w:rsidRPr="006E51A6">
          <w:rPr>
            <w:rStyle w:val="Hyperlink"/>
            <w:noProof/>
          </w:rPr>
          <w:t>Appendix A - Enter Your Appendix Title Here</w:t>
        </w:r>
        <w:r w:rsidR="00D02062">
          <w:rPr>
            <w:noProof/>
            <w:webHidden/>
          </w:rPr>
          <w:tab/>
        </w:r>
        <w:r w:rsidR="00D02062">
          <w:rPr>
            <w:noProof/>
            <w:webHidden/>
          </w:rPr>
          <w:fldChar w:fldCharType="begin"/>
        </w:r>
        <w:r w:rsidR="00D02062">
          <w:rPr>
            <w:noProof/>
            <w:webHidden/>
          </w:rPr>
          <w:instrText xml:space="preserve"> PAGEREF _Toc414965542 \h </w:instrText>
        </w:r>
        <w:r w:rsidR="00D02062">
          <w:rPr>
            <w:noProof/>
            <w:webHidden/>
          </w:rPr>
        </w:r>
        <w:r w:rsidR="00D02062">
          <w:rPr>
            <w:noProof/>
            <w:webHidden/>
          </w:rPr>
          <w:fldChar w:fldCharType="separate"/>
        </w:r>
        <w:r w:rsidR="00D02062">
          <w:rPr>
            <w:noProof/>
            <w:webHidden/>
          </w:rPr>
          <w:t>8</w:t>
        </w:r>
        <w:r w:rsidR="00D02062">
          <w:rPr>
            <w:noProof/>
            <w:webHidden/>
          </w:rPr>
          <w:fldChar w:fldCharType="end"/>
        </w:r>
      </w:hyperlink>
    </w:p>
    <w:p w14:paraId="620408BF" w14:textId="77777777" w:rsidR="00D02062" w:rsidRDefault="005105BA">
      <w:pPr>
        <w:pStyle w:val="TOC1"/>
        <w:rPr>
          <w:rFonts w:asciiTheme="minorHAnsi" w:eastAsiaTheme="minorEastAsia" w:hAnsiTheme="minorHAnsi" w:cstheme="minorBidi"/>
          <w:b w:val="0"/>
          <w:noProof/>
          <w:sz w:val="22"/>
          <w:szCs w:val="22"/>
        </w:rPr>
      </w:pPr>
      <w:hyperlink w:anchor="_Toc414965543" w:history="1">
        <w:r w:rsidR="00D02062" w:rsidRPr="006E51A6">
          <w:rPr>
            <w:rStyle w:val="Hyperlink"/>
            <w:noProof/>
          </w:rPr>
          <w:t>Appendix B - Enter Your Appendix Title Here</w:t>
        </w:r>
        <w:r w:rsidR="00D02062">
          <w:rPr>
            <w:noProof/>
            <w:webHidden/>
          </w:rPr>
          <w:tab/>
        </w:r>
        <w:r w:rsidR="00D02062">
          <w:rPr>
            <w:noProof/>
            <w:webHidden/>
          </w:rPr>
          <w:fldChar w:fldCharType="begin"/>
        </w:r>
        <w:r w:rsidR="00D02062">
          <w:rPr>
            <w:noProof/>
            <w:webHidden/>
          </w:rPr>
          <w:instrText xml:space="preserve"> PAGEREF _Toc414965543 \h </w:instrText>
        </w:r>
        <w:r w:rsidR="00D02062">
          <w:rPr>
            <w:noProof/>
            <w:webHidden/>
          </w:rPr>
        </w:r>
        <w:r w:rsidR="00D02062">
          <w:rPr>
            <w:noProof/>
            <w:webHidden/>
          </w:rPr>
          <w:fldChar w:fldCharType="separate"/>
        </w:r>
        <w:r w:rsidR="00D02062">
          <w:rPr>
            <w:noProof/>
            <w:webHidden/>
          </w:rPr>
          <w:t>9</w:t>
        </w:r>
        <w:r w:rsidR="00D02062">
          <w:rPr>
            <w:noProof/>
            <w:webHidden/>
          </w:rPr>
          <w:fldChar w:fldCharType="end"/>
        </w:r>
      </w:hyperlink>
    </w:p>
    <w:p w14:paraId="4FD06E90" w14:textId="77777777" w:rsidR="00E002ED" w:rsidRDefault="00617C05" w:rsidP="00E002ED">
      <w:pPr>
        <w:pStyle w:val="BodyText"/>
      </w:pPr>
      <w:r>
        <w:rPr>
          <w:b/>
        </w:rPr>
        <w:fldChar w:fldCharType="end"/>
      </w:r>
    </w:p>
    <w:p w14:paraId="0A2E68BA" w14:textId="77777777" w:rsidR="00E002ED" w:rsidRDefault="00E002ED" w:rsidP="00E002ED">
      <w:pPr>
        <w:pStyle w:val="BodyText"/>
      </w:pPr>
      <w:r>
        <w:br w:type="page"/>
      </w:r>
    </w:p>
    <w:p w14:paraId="317455F4" w14:textId="77777777" w:rsidR="00C24DD5" w:rsidRDefault="00C24DD5" w:rsidP="00212F79">
      <w:pPr>
        <w:pStyle w:val="PageHeadingTOC"/>
        <w:spacing w:after="0" w:line="240" w:lineRule="auto"/>
      </w:pPr>
      <w:bookmarkStart w:id="7" w:name="_Toc412224283"/>
    </w:p>
    <w:p w14:paraId="571235D3" w14:textId="77777777" w:rsidR="00212F79" w:rsidRDefault="00212F79" w:rsidP="00212F79">
      <w:pPr>
        <w:pStyle w:val="PageHeadingTOC"/>
        <w:spacing w:after="0" w:line="240" w:lineRule="auto"/>
      </w:pPr>
    </w:p>
    <w:p w14:paraId="70A7C4BA" w14:textId="77777777" w:rsidR="00212F79" w:rsidRDefault="00212F79" w:rsidP="00212F79">
      <w:pPr>
        <w:pStyle w:val="PageHeadingTOC"/>
        <w:spacing w:after="0" w:line="240" w:lineRule="auto"/>
      </w:pPr>
    </w:p>
    <w:p w14:paraId="6F33150B" w14:textId="77777777" w:rsidR="00212F79" w:rsidRDefault="00212F79" w:rsidP="00212F79">
      <w:pPr>
        <w:pStyle w:val="PageHeadingTOC"/>
        <w:spacing w:after="0" w:line="240" w:lineRule="auto"/>
      </w:pPr>
    </w:p>
    <w:p w14:paraId="15BB4268" w14:textId="77777777" w:rsidR="005F3B77" w:rsidRDefault="005F3B77" w:rsidP="00212F79">
      <w:pPr>
        <w:pStyle w:val="PageHeadingTOC"/>
        <w:spacing w:after="0" w:line="240" w:lineRule="auto"/>
      </w:pPr>
      <w:bookmarkStart w:id="8" w:name="_Toc414965529"/>
      <w:r>
        <w:t>List of Tables</w:t>
      </w:r>
      <w:bookmarkEnd w:id="7"/>
      <w:bookmarkEnd w:id="8"/>
    </w:p>
    <w:p w14:paraId="4BEF498D" w14:textId="77777777" w:rsidR="00212F79" w:rsidRDefault="00212F79" w:rsidP="005F3B77">
      <w:pPr>
        <w:pStyle w:val="TableofFigures"/>
        <w:tabs>
          <w:tab w:val="right" w:leader="dot" w:pos="9350"/>
        </w:tabs>
      </w:pPr>
    </w:p>
    <w:p w14:paraId="35E581C9" w14:textId="77777777" w:rsidR="00212F79" w:rsidRDefault="00212F79" w:rsidP="005F3B77">
      <w:pPr>
        <w:pStyle w:val="TableofFigures"/>
        <w:tabs>
          <w:tab w:val="right" w:leader="dot" w:pos="9350"/>
        </w:tabs>
      </w:pPr>
    </w:p>
    <w:p w14:paraId="40B0D483" w14:textId="77777777" w:rsidR="005F3B77" w:rsidRDefault="005F3B77" w:rsidP="005F3B7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94491152" w:history="1">
        <w:r w:rsidRPr="00B106A5">
          <w:rPr>
            <w:rStyle w:val="Hyperlink"/>
            <w:noProof/>
          </w:rPr>
          <w:t>Table 1.1 First Table in Chapter 1. It uses a style of Table Text, which is single-spaced and has no paragraph indent.</w:t>
        </w:r>
        <w:r>
          <w:rPr>
            <w:noProof/>
            <w:webHidden/>
          </w:rPr>
          <w:tab/>
        </w:r>
        <w:r>
          <w:rPr>
            <w:noProof/>
            <w:webHidden/>
          </w:rPr>
          <w:fldChar w:fldCharType="begin"/>
        </w:r>
        <w:r>
          <w:rPr>
            <w:noProof/>
            <w:webHidden/>
          </w:rPr>
          <w:instrText xml:space="preserve"> PAGEREF _Toc394491152 \h </w:instrText>
        </w:r>
        <w:r>
          <w:rPr>
            <w:noProof/>
            <w:webHidden/>
          </w:rPr>
        </w:r>
        <w:r>
          <w:rPr>
            <w:noProof/>
            <w:webHidden/>
          </w:rPr>
          <w:fldChar w:fldCharType="separate"/>
        </w:r>
        <w:r>
          <w:rPr>
            <w:noProof/>
            <w:webHidden/>
          </w:rPr>
          <w:t>2</w:t>
        </w:r>
        <w:r>
          <w:rPr>
            <w:noProof/>
            <w:webHidden/>
          </w:rPr>
          <w:fldChar w:fldCharType="end"/>
        </w:r>
      </w:hyperlink>
    </w:p>
    <w:p w14:paraId="5AD56CEC" w14:textId="77777777" w:rsidR="005F3B77" w:rsidRDefault="005105BA" w:rsidP="005F3B77">
      <w:pPr>
        <w:pStyle w:val="TableofFigures"/>
        <w:tabs>
          <w:tab w:val="right" w:leader="dot" w:pos="9350"/>
        </w:tabs>
        <w:rPr>
          <w:rFonts w:asciiTheme="minorHAnsi" w:eastAsiaTheme="minorEastAsia" w:hAnsiTheme="minorHAnsi" w:cstheme="minorBidi"/>
          <w:noProof/>
          <w:sz w:val="22"/>
          <w:szCs w:val="22"/>
        </w:rPr>
      </w:pPr>
      <w:hyperlink w:anchor="_Toc394491153" w:history="1">
        <w:r w:rsidR="005F3B77" w:rsidRPr="00B106A5">
          <w:rPr>
            <w:rStyle w:val="Hyperlink"/>
            <w:noProof/>
          </w:rPr>
          <w:t>Table 2.1 First Table in Chapter 2. It also uses the style of Table Text.</w:t>
        </w:r>
        <w:r w:rsidR="005F3B77">
          <w:rPr>
            <w:noProof/>
            <w:webHidden/>
          </w:rPr>
          <w:tab/>
        </w:r>
        <w:r w:rsidR="005F3B77">
          <w:rPr>
            <w:noProof/>
            <w:webHidden/>
          </w:rPr>
          <w:fldChar w:fldCharType="begin"/>
        </w:r>
        <w:r w:rsidR="005F3B77">
          <w:rPr>
            <w:noProof/>
            <w:webHidden/>
          </w:rPr>
          <w:instrText xml:space="preserve"> PAGEREF _Toc394491153 \h </w:instrText>
        </w:r>
        <w:r w:rsidR="005F3B77">
          <w:rPr>
            <w:noProof/>
            <w:webHidden/>
          </w:rPr>
        </w:r>
        <w:r w:rsidR="005F3B77">
          <w:rPr>
            <w:noProof/>
            <w:webHidden/>
          </w:rPr>
          <w:fldChar w:fldCharType="separate"/>
        </w:r>
        <w:r w:rsidR="005F3B77">
          <w:rPr>
            <w:noProof/>
            <w:webHidden/>
          </w:rPr>
          <w:t>3</w:t>
        </w:r>
        <w:r w:rsidR="005F3B77">
          <w:rPr>
            <w:noProof/>
            <w:webHidden/>
          </w:rPr>
          <w:fldChar w:fldCharType="end"/>
        </w:r>
      </w:hyperlink>
    </w:p>
    <w:p w14:paraId="48C07093" w14:textId="77777777" w:rsidR="005F3B77" w:rsidRDefault="005F3B77" w:rsidP="005F3B77">
      <w:pPr>
        <w:pStyle w:val="BodyText"/>
      </w:pPr>
      <w:r>
        <w:fldChar w:fldCharType="end"/>
      </w:r>
    </w:p>
    <w:p w14:paraId="19ABA540" w14:textId="77777777" w:rsidR="005F3B77" w:rsidRDefault="005F3B77" w:rsidP="005F3B77">
      <w:pPr>
        <w:pStyle w:val="BodyText"/>
      </w:pPr>
      <w:r>
        <w:br w:type="page"/>
      </w:r>
    </w:p>
    <w:p w14:paraId="68EF46AA" w14:textId="77777777" w:rsidR="00212F79" w:rsidRDefault="00212F79" w:rsidP="00617C05">
      <w:pPr>
        <w:pStyle w:val="PageHeadingTOC"/>
      </w:pPr>
    </w:p>
    <w:p w14:paraId="3E76CD5C" w14:textId="77777777" w:rsidR="00212F79" w:rsidRDefault="00212F79" w:rsidP="00617C05">
      <w:pPr>
        <w:pStyle w:val="PageHeadingTOC"/>
      </w:pPr>
    </w:p>
    <w:p w14:paraId="6EB127F2" w14:textId="77777777" w:rsidR="00617C05" w:rsidRDefault="00617C05" w:rsidP="00617C05">
      <w:pPr>
        <w:pStyle w:val="PageHeadingTOC"/>
      </w:pPr>
      <w:bookmarkStart w:id="9" w:name="_Toc414965530"/>
      <w:r>
        <w:t>List of Figures</w:t>
      </w:r>
      <w:bookmarkEnd w:id="9"/>
    </w:p>
    <w:p w14:paraId="1D5673D7" w14:textId="77777777" w:rsidR="00617C05" w:rsidRDefault="00617C05" w:rsidP="00617C0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94491149" w:history="1">
        <w:r w:rsidRPr="00360A30">
          <w:rPr>
            <w:rStyle w:val="Hyperlink"/>
            <w:noProof/>
          </w:rPr>
          <w:t>Figure 1.1 First Figure in Chapter 1</w:t>
        </w:r>
        <w:r>
          <w:rPr>
            <w:noProof/>
            <w:webHidden/>
          </w:rPr>
          <w:tab/>
        </w:r>
        <w:r>
          <w:rPr>
            <w:noProof/>
            <w:webHidden/>
          </w:rPr>
          <w:fldChar w:fldCharType="begin"/>
        </w:r>
        <w:r>
          <w:rPr>
            <w:noProof/>
            <w:webHidden/>
          </w:rPr>
          <w:instrText xml:space="preserve"> PAGEREF _Toc394491149 \h </w:instrText>
        </w:r>
        <w:r>
          <w:rPr>
            <w:noProof/>
            <w:webHidden/>
          </w:rPr>
        </w:r>
        <w:r>
          <w:rPr>
            <w:noProof/>
            <w:webHidden/>
          </w:rPr>
          <w:fldChar w:fldCharType="separate"/>
        </w:r>
        <w:r>
          <w:rPr>
            <w:noProof/>
            <w:webHidden/>
          </w:rPr>
          <w:t>2</w:t>
        </w:r>
        <w:r>
          <w:rPr>
            <w:noProof/>
            <w:webHidden/>
          </w:rPr>
          <w:fldChar w:fldCharType="end"/>
        </w:r>
      </w:hyperlink>
    </w:p>
    <w:p w14:paraId="18A6BB93" w14:textId="77777777" w:rsidR="00617C05" w:rsidRDefault="005105BA" w:rsidP="00617C05">
      <w:pPr>
        <w:pStyle w:val="TableofFigures"/>
        <w:tabs>
          <w:tab w:val="right" w:leader="dot" w:pos="9350"/>
        </w:tabs>
        <w:rPr>
          <w:rFonts w:asciiTheme="minorHAnsi" w:eastAsiaTheme="minorEastAsia" w:hAnsiTheme="minorHAnsi" w:cstheme="minorBidi"/>
          <w:noProof/>
          <w:sz w:val="22"/>
          <w:szCs w:val="22"/>
        </w:rPr>
      </w:pPr>
      <w:hyperlink w:anchor="_Toc394491150" w:history="1">
        <w:r w:rsidR="00617C05" w:rsidRPr="00360A30">
          <w:rPr>
            <w:rStyle w:val="Hyperlink"/>
            <w:noProof/>
          </w:rPr>
          <w:t>Figure 2.1  First Figure in Chapter 2</w:t>
        </w:r>
        <w:r w:rsidR="00617C05">
          <w:rPr>
            <w:noProof/>
            <w:webHidden/>
          </w:rPr>
          <w:tab/>
        </w:r>
        <w:r w:rsidR="00617C05">
          <w:rPr>
            <w:noProof/>
            <w:webHidden/>
          </w:rPr>
          <w:fldChar w:fldCharType="begin"/>
        </w:r>
        <w:r w:rsidR="00617C05">
          <w:rPr>
            <w:noProof/>
            <w:webHidden/>
          </w:rPr>
          <w:instrText xml:space="preserve"> PAGEREF _Toc394491150 \h </w:instrText>
        </w:r>
        <w:r w:rsidR="00617C05">
          <w:rPr>
            <w:noProof/>
            <w:webHidden/>
          </w:rPr>
        </w:r>
        <w:r w:rsidR="00617C05">
          <w:rPr>
            <w:noProof/>
            <w:webHidden/>
          </w:rPr>
          <w:fldChar w:fldCharType="separate"/>
        </w:r>
        <w:r w:rsidR="00617C05">
          <w:rPr>
            <w:noProof/>
            <w:webHidden/>
          </w:rPr>
          <w:t>3</w:t>
        </w:r>
        <w:r w:rsidR="00617C05">
          <w:rPr>
            <w:noProof/>
            <w:webHidden/>
          </w:rPr>
          <w:fldChar w:fldCharType="end"/>
        </w:r>
      </w:hyperlink>
    </w:p>
    <w:p w14:paraId="4F76C048" w14:textId="77777777" w:rsidR="003A464A" w:rsidRDefault="003A464A" w:rsidP="00617C05">
      <w:pPr>
        <w:pStyle w:val="TableofFigures"/>
        <w:tabs>
          <w:tab w:val="right" w:leader="dot" w:pos="9350"/>
        </w:tabs>
      </w:pPr>
    </w:p>
    <w:p w14:paraId="19BB67BF" w14:textId="77777777" w:rsidR="00617C05" w:rsidRDefault="005105BA" w:rsidP="00617C05">
      <w:pPr>
        <w:pStyle w:val="TableofFigures"/>
        <w:tabs>
          <w:tab w:val="right" w:leader="dot" w:pos="9350"/>
        </w:tabs>
        <w:rPr>
          <w:rFonts w:asciiTheme="minorHAnsi" w:eastAsiaTheme="minorEastAsia" w:hAnsiTheme="minorHAnsi" w:cstheme="minorBidi"/>
          <w:noProof/>
          <w:sz w:val="22"/>
          <w:szCs w:val="22"/>
        </w:rPr>
      </w:pPr>
      <w:hyperlink w:anchor="_Toc394491151" w:history="1">
        <w:r w:rsidR="00617C05" w:rsidRPr="00360A30">
          <w:rPr>
            <w:rStyle w:val="Hyperlink"/>
            <w:noProof/>
          </w:rPr>
          <w:t>Figure A.1 First Figure in Appendix A</w:t>
        </w:r>
        <w:r w:rsidR="00617C05">
          <w:rPr>
            <w:noProof/>
            <w:webHidden/>
          </w:rPr>
          <w:tab/>
        </w:r>
        <w:r w:rsidR="00617C05">
          <w:rPr>
            <w:noProof/>
            <w:webHidden/>
          </w:rPr>
          <w:fldChar w:fldCharType="begin"/>
        </w:r>
        <w:r w:rsidR="00617C05">
          <w:rPr>
            <w:noProof/>
            <w:webHidden/>
          </w:rPr>
          <w:instrText xml:space="preserve"> PAGEREF _Toc394491151 \h </w:instrText>
        </w:r>
        <w:r w:rsidR="00617C05">
          <w:rPr>
            <w:noProof/>
            <w:webHidden/>
          </w:rPr>
        </w:r>
        <w:r w:rsidR="00617C05">
          <w:rPr>
            <w:noProof/>
            <w:webHidden/>
          </w:rPr>
          <w:fldChar w:fldCharType="separate"/>
        </w:r>
        <w:r w:rsidR="00617C05">
          <w:rPr>
            <w:noProof/>
            <w:webHidden/>
          </w:rPr>
          <w:t>6</w:t>
        </w:r>
        <w:r w:rsidR="00617C05">
          <w:rPr>
            <w:noProof/>
            <w:webHidden/>
          </w:rPr>
          <w:fldChar w:fldCharType="end"/>
        </w:r>
      </w:hyperlink>
    </w:p>
    <w:p w14:paraId="4587B8D8" w14:textId="77777777" w:rsidR="00617C05" w:rsidRDefault="00617C05" w:rsidP="00617C05">
      <w:pPr>
        <w:pStyle w:val="PageHeadingTOC"/>
      </w:pPr>
      <w:r>
        <w:fldChar w:fldCharType="end"/>
      </w:r>
    </w:p>
    <w:p w14:paraId="02CB01A0" w14:textId="77777777" w:rsidR="00617C05" w:rsidRDefault="00617C05">
      <w:pPr>
        <w:spacing w:line="240" w:lineRule="auto"/>
        <w:rPr>
          <w:b/>
          <w:sz w:val="32"/>
          <w:szCs w:val="20"/>
        </w:rPr>
      </w:pPr>
      <w:r>
        <w:br w:type="page"/>
      </w:r>
    </w:p>
    <w:p w14:paraId="410A11B8" w14:textId="77777777" w:rsidR="00E002ED" w:rsidRDefault="00E002ED" w:rsidP="00617C05">
      <w:pPr>
        <w:pStyle w:val="PageHeadingTOC"/>
      </w:pPr>
      <w:bookmarkStart w:id="10" w:name="_Toc414965531"/>
      <w:r>
        <w:lastRenderedPageBreak/>
        <w:t xml:space="preserve">List of </w:t>
      </w:r>
      <w:r w:rsidR="00617C05">
        <w:t>Symbols and Terminology</w:t>
      </w:r>
      <w:bookmarkEnd w:id="10"/>
    </w:p>
    <w:p w14:paraId="3A569B56" w14:textId="77777777" w:rsidR="00E002ED" w:rsidRDefault="00E002ED" w:rsidP="00617C05">
      <w:pPr>
        <w:pStyle w:val="BodyText"/>
        <w:ind w:firstLine="0"/>
      </w:pPr>
    </w:p>
    <w:p w14:paraId="2791F468" w14:textId="77777777" w:rsidR="00E002ED" w:rsidRDefault="00E002ED" w:rsidP="00E002ED">
      <w:pPr>
        <w:pStyle w:val="BodyText"/>
      </w:pPr>
      <w:r>
        <w:br w:type="page"/>
      </w:r>
    </w:p>
    <w:p w14:paraId="2559FC2B" w14:textId="77777777" w:rsidR="00D21608" w:rsidRPr="003F65E1" w:rsidRDefault="00D21608" w:rsidP="00D21608">
      <w:pPr>
        <w:pStyle w:val="BodyText"/>
        <w:sectPr w:rsidR="00D21608" w:rsidRPr="003F65E1" w:rsidSect="00617C05">
          <w:footerReference w:type="default" r:id="rId8"/>
          <w:pgSz w:w="12240" w:h="15840" w:code="1"/>
          <w:pgMar w:top="1440" w:right="1041" w:bottom="993" w:left="1800" w:header="720" w:footer="289" w:gutter="0"/>
          <w:pgNumType w:fmt="lowerRoman"/>
          <w:cols w:space="720"/>
          <w:titlePg/>
          <w:docGrid w:linePitch="360"/>
        </w:sectPr>
      </w:pPr>
    </w:p>
    <w:p w14:paraId="082BD4EB" w14:textId="77777777" w:rsidR="00AA3176" w:rsidRDefault="00AA3176" w:rsidP="008E36E4">
      <w:pPr>
        <w:pStyle w:val="BodyText"/>
      </w:pPr>
    </w:p>
    <w:p w14:paraId="1493DFF0" w14:textId="77777777" w:rsidR="00212F79" w:rsidRDefault="00212F79" w:rsidP="002D7A68">
      <w:pPr>
        <w:pStyle w:val="Heading1"/>
      </w:pPr>
      <w:bookmarkStart w:id="11" w:name="Chapter1"/>
    </w:p>
    <w:p w14:paraId="0802C63E" w14:textId="77777777" w:rsidR="008E36E4" w:rsidRPr="004C37F9" w:rsidRDefault="002D7A68" w:rsidP="00DC5C7E">
      <w:pPr>
        <w:pStyle w:val="Heading1"/>
      </w:pPr>
      <w:bookmarkStart w:id="12" w:name="_Toc414965532"/>
      <w:r>
        <w:t xml:space="preserve">Chapter I: </w:t>
      </w:r>
      <w:r w:rsidR="00DC5C7E" w:rsidRPr="00DC5C7E">
        <w:t xml:space="preserve">Introduction </w:t>
      </w:r>
      <w:bookmarkEnd w:id="12"/>
    </w:p>
    <w:bookmarkEnd w:id="11"/>
    <w:p w14:paraId="6D7BFA02" w14:textId="77777777" w:rsidR="008D033E" w:rsidRPr="00D21608" w:rsidRDefault="008D033E" w:rsidP="00ED4A44">
      <w:pPr>
        <w:pStyle w:val="BodyText"/>
      </w:pPr>
      <w:r w:rsidRPr="00D21608">
        <w:t xml:space="preserve">The template makes use of </w:t>
      </w:r>
      <w:r w:rsidR="00F55D84" w:rsidRPr="00D21608">
        <w:t xml:space="preserve">a </w:t>
      </w:r>
      <w:r w:rsidRPr="00D21608">
        <w:t>feature in Word called “styles”</w:t>
      </w:r>
      <w:r w:rsidR="00F55D84" w:rsidRPr="00D21608">
        <w:t xml:space="preserve">. </w:t>
      </w:r>
      <w:r w:rsidRPr="00D21608">
        <w:t xml:space="preserve"> A “style” is a named set of formatting characteristics</w:t>
      </w:r>
      <w:r w:rsidR="00F55D84" w:rsidRPr="00D21608">
        <w:t xml:space="preserve"> (similar to the way a vehicle style is named “Mustang” or “Bronco” or “Explorer”)</w:t>
      </w:r>
      <w:r w:rsidRPr="00D21608">
        <w:t xml:space="preserve">.  </w:t>
      </w:r>
      <w:r w:rsidR="00F55D84" w:rsidRPr="00D21608">
        <w:t>T</w:t>
      </w:r>
      <w:r w:rsidRPr="00D21608">
        <w:t xml:space="preserve">he heading above </w:t>
      </w:r>
      <w:r w:rsidR="00F55D84" w:rsidRPr="00D21608">
        <w:t>uses</w:t>
      </w:r>
      <w:r w:rsidRPr="00D21608">
        <w:t xml:space="preserve"> </w:t>
      </w:r>
      <w:r w:rsidR="00F55D84" w:rsidRPr="00D21608">
        <w:t xml:space="preserve">“Heading 1” or </w:t>
      </w:r>
      <w:r w:rsidRPr="00D21608">
        <w:t xml:space="preserve">“Chapter 1 – Heading 1” style </w:t>
      </w:r>
      <w:r w:rsidR="00F55D84" w:rsidRPr="00D21608">
        <w:t>(depending on your Word version); its</w:t>
      </w:r>
      <w:r w:rsidRPr="00D21608">
        <w:t xml:space="preserve"> characteristi</w:t>
      </w:r>
      <w:r w:rsidR="00C5692F" w:rsidRPr="00D21608">
        <w:t>c</w:t>
      </w:r>
      <w:r w:rsidRPr="00D21608">
        <w:t>s</w:t>
      </w:r>
      <w:r w:rsidR="00F55D84" w:rsidRPr="00D21608">
        <w:t xml:space="preserve"> are</w:t>
      </w:r>
      <w:r w:rsidRPr="00D21608">
        <w:t xml:space="preserve"> 16 </w:t>
      </w:r>
      <w:proofErr w:type="spellStart"/>
      <w:r w:rsidRPr="00D21608">
        <w:t>pt</w:t>
      </w:r>
      <w:proofErr w:type="spellEnd"/>
      <w:r w:rsidRPr="00D21608">
        <w:t xml:space="preserve"> font, bold, centered, etc.  </w:t>
      </w:r>
      <w:r w:rsidR="00C5692F" w:rsidRPr="00D21608">
        <w:t xml:space="preserve"> Other styles are used in other </w:t>
      </w:r>
      <w:r w:rsidR="00F55D84" w:rsidRPr="00D21608">
        <w:t>parts</w:t>
      </w:r>
      <w:r w:rsidR="00C5692F" w:rsidRPr="00D21608">
        <w:t xml:space="preserve"> of th</w:t>
      </w:r>
      <w:r w:rsidR="00F55D84" w:rsidRPr="00D21608">
        <w:t>is</w:t>
      </w:r>
      <w:r w:rsidR="00C5692F" w:rsidRPr="00D21608">
        <w:t xml:space="preserve"> document</w:t>
      </w:r>
      <w:r w:rsidR="00C22C3E" w:rsidRPr="00D21608">
        <w:t xml:space="preserve">; for </w:t>
      </w:r>
      <w:r w:rsidR="00C5692F" w:rsidRPr="00D21608">
        <w:t>example</w:t>
      </w:r>
      <w:r w:rsidR="00C22C3E" w:rsidRPr="00D21608">
        <w:t xml:space="preserve">: </w:t>
      </w:r>
      <w:r w:rsidRPr="00D21608">
        <w:t xml:space="preserve">“Heading 2” </w:t>
      </w:r>
      <w:r w:rsidR="00C22C3E" w:rsidRPr="00D21608">
        <w:t xml:space="preserve">is </w:t>
      </w:r>
      <w:r w:rsidRPr="00D21608">
        <w:t xml:space="preserve">for </w:t>
      </w:r>
      <w:r w:rsidR="00F55D84" w:rsidRPr="00D21608">
        <w:t>first-</w:t>
      </w:r>
      <w:r w:rsidRPr="00D21608">
        <w:t>level subheads</w:t>
      </w:r>
      <w:r w:rsidR="00C22C3E" w:rsidRPr="00D21608">
        <w:t>, and</w:t>
      </w:r>
      <w:proofErr w:type="gramStart"/>
      <w:r w:rsidR="00C22C3E" w:rsidRPr="00D21608">
        <w:t xml:space="preserve">  </w:t>
      </w:r>
      <w:r w:rsidR="00F55D84" w:rsidRPr="00D21608">
        <w:t xml:space="preserve"> </w:t>
      </w:r>
      <w:r w:rsidR="00C22C3E" w:rsidRPr="00D21608">
        <w:t>“</w:t>
      </w:r>
      <w:proofErr w:type="gramEnd"/>
      <w:r w:rsidR="00C22C3E" w:rsidRPr="00D21608">
        <w:t xml:space="preserve">Body Text” is </w:t>
      </w:r>
      <w:r w:rsidRPr="00D21608">
        <w:t xml:space="preserve">for </w:t>
      </w:r>
      <w:r w:rsidR="002E0E7C">
        <w:t>double</w:t>
      </w:r>
      <w:r w:rsidR="00F55D84" w:rsidRPr="00D21608">
        <w:t xml:space="preserve">-spaced </w:t>
      </w:r>
      <w:r w:rsidRPr="00D21608">
        <w:t>paragraph text.</w:t>
      </w:r>
    </w:p>
    <w:p w14:paraId="4833157D" w14:textId="77777777" w:rsidR="008D033E" w:rsidRDefault="008D033E" w:rsidP="00FF3E5A">
      <w:pPr>
        <w:pStyle w:val="BodyText"/>
      </w:pPr>
      <w:r>
        <w:t>Using styles</w:t>
      </w:r>
      <w:r w:rsidR="00F55D84">
        <w:t xml:space="preserve"> </w:t>
      </w:r>
      <w:r>
        <w:t>has many benefits</w:t>
      </w:r>
      <w:r w:rsidR="00F55D84">
        <w:t>, especially in a long document</w:t>
      </w:r>
      <w:r>
        <w:t>:</w:t>
      </w:r>
    </w:p>
    <w:p w14:paraId="6ACC3280" w14:textId="77777777" w:rsidR="008D033E" w:rsidRDefault="00F55D84" w:rsidP="00123F1C">
      <w:pPr>
        <w:pStyle w:val="BodyText"/>
        <w:numPr>
          <w:ilvl w:val="0"/>
          <w:numId w:val="1"/>
        </w:numPr>
        <w:spacing w:line="240" w:lineRule="auto"/>
      </w:pPr>
      <w:r>
        <w:t xml:space="preserve">The </w:t>
      </w:r>
      <w:r w:rsidR="008D033E">
        <w:t>Table of Contents is created automatically</w:t>
      </w:r>
      <w:r w:rsidR="00F54F05">
        <w:t xml:space="preserve"> (</w:t>
      </w:r>
      <w:r>
        <w:t>just right-click and Update Field</w:t>
      </w:r>
      <w:r w:rsidR="00231C50">
        <w:t>. If a window pops up, select “Update entire table” and click OK</w:t>
      </w:r>
      <w:r>
        <w:t>).</w:t>
      </w:r>
    </w:p>
    <w:p w14:paraId="36BA4D64" w14:textId="77777777" w:rsidR="00F55D84" w:rsidRDefault="00F55D84" w:rsidP="00F55D84">
      <w:pPr>
        <w:pStyle w:val="BodyText"/>
        <w:numPr>
          <w:ilvl w:val="0"/>
          <w:numId w:val="1"/>
        </w:numPr>
        <w:spacing w:line="240" w:lineRule="auto"/>
      </w:pPr>
      <w:r>
        <w:t xml:space="preserve">It creates a framework that produces a structured document. </w:t>
      </w:r>
    </w:p>
    <w:p w14:paraId="2437B698" w14:textId="77777777" w:rsidR="008D033E" w:rsidRDefault="00F55D84" w:rsidP="00123F1C">
      <w:pPr>
        <w:pStyle w:val="BodyText"/>
        <w:numPr>
          <w:ilvl w:val="0"/>
          <w:numId w:val="1"/>
        </w:numPr>
        <w:spacing w:line="240" w:lineRule="auto"/>
      </w:pPr>
      <w:r>
        <w:t>YOU can</w:t>
      </w:r>
      <w:r w:rsidR="008D033E">
        <w:t xml:space="preserve"> </w:t>
      </w:r>
      <w:r>
        <w:t xml:space="preserve">easily </w:t>
      </w:r>
      <w:r w:rsidR="008D033E">
        <w:t xml:space="preserve">make “global” changes in your document.  </w:t>
      </w:r>
      <w:r>
        <w:t>(</w:t>
      </w:r>
      <w:r w:rsidR="008D033E">
        <w:t>If you modify a style</w:t>
      </w:r>
      <w:r>
        <w:t xml:space="preserve"> in the Style Menu, </w:t>
      </w:r>
      <w:r w:rsidR="008D033E">
        <w:t>the changes are applied to all occurrences of that style</w:t>
      </w:r>
      <w:r>
        <w:t>.)</w:t>
      </w:r>
    </w:p>
    <w:p w14:paraId="0864A0B7" w14:textId="77777777" w:rsidR="008D033E" w:rsidRDefault="008D033E" w:rsidP="008D033E">
      <w:pPr>
        <w:pStyle w:val="BodyText"/>
        <w:spacing w:line="240" w:lineRule="auto"/>
        <w:ind w:left="720"/>
      </w:pPr>
    </w:p>
    <w:p w14:paraId="17764880" w14:textId="77777777" w:rsidR="00E002ED" w:rsidRDefault="00F55D84" w:rsidP="008E36E4">
      <w:pPr>
        <w:pStyle w:val="BodyText"/>
      </w:pPr>
      <w:r>
        <w:t>C</w:t>
      </w:r>
      <w:r w:rsidR="008E36E4">
        <w:t xml:space="preserve">ontact the </w:t>
      </w:r>
      <w:r w:rsidR="00E002ED">
        <w:t>Senior Project Committee members for any help.</w:t>
      </w:r>
    </w:p>
    <w:p w14:paraId="2FC81CEF" w14:textId="77777777" w:rsidR="008E36E4" w:rsidRDefault="008E36E4">
      <w:pPr>
        <w:pStyle w:val="Heading2"/>
      </w:pPr>
      <w:bookmarkStart w:id="13" w:name="_Toc414965533"/>
      <w:r>
        <w:t>First-level Subhead (Heading 2 style)</w:t>
      </w:r>
      <w:bookmarkEnd w:id="13"/>
    </w:p>
    <w:p w14:paraId="2B0ACCC6" w14:textId="77777777" w:rsidR="00C5692F" w:rsidRDefault="008E36E4" w:rsidP="008E36E4">
      <w:pPr>
        <w:pStyle w:val="BodyText"/>
      </w:pPr>
      <w:r>
        <w:t>All first-level subheads in the template use Heading 2 style</w:t>
      </w:r>
      <w:r w:rsidR="00C5692F">
        <w:t xml:space="preserve">.  </w:t>
      </w:r>
      <w:r w:rsidR="00581968">
        <w:t>T</w:t>
      </w:r>
      <w:r w:rsidR="00C5692F">
        <w:t xml:space="preserve">o add another subhead level </w:t>
      </w:r>
      <w:r w:rsidR="00581968">
        <w:t>inside a</w:t>
      </w:r>
      <w:r w:rsidR="00C5692F">
        <w:t xml:space="preserve"> Heading 2</w:t>
      </w:r>
      <w:r w:rsidR="00581968">
        <w:t xml:space="preserve"> section</w:t>
      </w:r>
      <w:r w:rsidR="00C5692F">
        <w:t xml:space="preserve">, use Heading 3 as shown below.  </w:t>
      </w:r>
    </w:p>
    <w:p w14:paraId="585E9A80" w14:textId="77777777" w:rsidR="008E36E4" w:rsidRDefault="008E36E4">
      <w:pPr>
        <w:pStyle w:val="Heading3"/>
      </w:pPr>
      <w:bookmarkStart w:id="14" w:name="_Toc414965534"/>
      <w:r>
        <w:t>Second-level Subhead (Heading 3 style)</w:t>
      </w:r>
      <w:bookmarkEnd w:id="14"/>
    </w:p>
    <w:p w14:paraId="405A00C8" w14:textId="77777777" w:rsidR="008E36E4" w:rsidRDefault="00C5692F" w:rsidP="008E36E4">
      <w:pPr>
        <w:pStyle w:val="BodyText"/>
      </w:pPr>
      <w:r>
        <w:t xml:space="preserve">All second-level subheads in the template use Heading 3.  </w:t>
      </w:r>
      <w:r w:rsidR="00581968">
        <w:t>T</w:t>
      </w:r>
      <w:r>
        <w:t xml:space="preserve">o add another subhead level </w:t>
      </w:r>
      <w:r w:rsidR="00581968">
        <w:t>inside a</w:t>
      </w:r>
      <w:r>
        <w:t xml:space="preserve"> Heading 3</w:t>
      </w:r>
      <w:r w:rsidR="00581968">
        <w:t xml:space="preserve"> section</w:t>
      </w:r>
      <w:r>
        <w:t>, use Heading 4 as shown below.</w:t>
      </w:r>
    </w:p>
    <w:p w14:paraId="57DCE227" w14:textId="77777777" w:rsidR="008E36E4" w:rsidRDefault="008E36E4">
      <w:pPr>
        <w:pStyle w:val="Heading4"/>
      </w:pPr>
      <w:bookmarkStart w:id="15" w:name="_Toc414965535"/>
      <w:r>
        <w:t>Third-level Subhead (Heading 4 style)</w:t>
      </w:r>
      <w:bookmarkEnd w:id="15"/>
    </w:p>
    <w:p w14:paraId="4FDCE8C7" w14:textId="77777777" w:rsidR="008E36E4" w:rsidRDefault="00C5692F" w:rsidP="00FF3E5A">
      <w:pPr>
        <w:pStyle w:val="BodyText"/>
      </w:pPr>
      <w:r>
        <w:t>Heading</w:t>
      </w:r>
      <w:r w:rsidR="00581968">
        <w:t>s</w:t>
      </w:r>
      <w:r>
        <w:t xml:space="preserve"> </w:t>
      </w:r>
      <w:r w:rsidR="00581968">
        <w:t>1-5 can be used in the chapters of your document</w:t>
      </w:r>
      <w:r>
        <w:t>.</w:t>
      </w:r>
    </w:p>
    <w:p w14:paraId="68DB08BC" w14:textId="77777777" w:rsidR="008E36E4" w:rsidRDefault="006D302B">
      <w:pPr>
        <w:pStyle w:val="Heading2"/>
      </w:pPr>
      <w:bookmarkStart w:id="16" w:name="_Toc414965536"/>
      <w:r>
        <w:lastRenderedPageBreak/>
        <w:t xml:space="preserve">Adding Captions to </w:t>
      </w:r>
      <w:r w:rsidR="008E36E4">
        <w:t>Figures and Tables</w:t>
      </w:r>
      <w:bookmarkEnd w:id="16"/>
    </w:p>
    <w:p w14:paraId="35EB0A76" w14:textId="77777777" w:rsidR="00FE238C" w:rsidRDefault="008E36E4" w:rsidP="00ED4A44">
      <w:pPr>
        <w:pStyle w:val="BodyText"/>
      </w:pPr>
      <w:r>
        <w:t xml:space="preserve">Sample figures and tables are included in this template to show how they automatically generate entries in the List of Figures and List of Tables.  </w:t>
      </w:r>
      <w:r w:rsidR="00C5692F">
        <w:t xml:space="preserve">For each </w:t>
      </w:r>
      <w:r>
        <w:t xml:space="preserve">figure and table </w:t>
      </w:r>
      <w:r w:rsidR="00C5692F">
        <w:t xml:space="preserve">in </w:t>
      </w:r>
      <w:r>
        <w:t xml:space="preserve">your document, </w:t>
      </w:r>
      <w:r w:rsidR="00C5692F">
        <w:t xml:space="preserve">you will need to </w:t>
      </w:r>
      <w:r>
        <w:t>insert a caption</w:t>
      </w:r>
      <w:r w:rsidR="00ED4A44">
        <w:t>.</w:t>
      </w:r>
    </w:p>
    <w:p w14:paraId="14FD1581" w14:textId="77777777" w:rsidR="008E36E4" w:rsidRDefault="008E36E4" w:rsidP="008E36E4">
      <w:pPr>
        <w:pStyle w:val="BodyText"/>
        <w:numPr>
          <w:ins w:id="17" w:author="Betsy Edwards" w:date="2010-06-04T11:10:00Z"/>
        </w:numPr>
      </w:pPr>
      <w:r>
        <w:t xml:space="preserve"> </w:t>
      </w:r>
    </w:p>
    <w:p w14:paraId="4C2EB806" w14:textId="77777777" w:rsidR="008E36E4" w:rsidRDefault="003F4F3A" w:rsidP="00ED4A44">
      <w:pPr>
        <w:pStyle w:val="BodyText"/>
        <w:jc w:val="center"/>
      </w:pPr>
      <w:r>
        <w:rPr>
          <w:noProof/>
        </w:rPr>
        <w:drawing>
          <wp:inline distT="0" distB="0" distL="0" distR="0" wp14:anchorId="4E172E17" wp14:editId="6A4FF4DB">
            <wp:extent cx="800100" cy="790575"/>
            <wp:effectExtent l="0" t="0" r="0" b="9525"/>
            <wp:docPr id="1" name="Picture 1"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00640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p w14:paraId="3756A6EE" w14:textId="77777777" w:rsidR="00ED4A44" w:rsidRDefault="00ED4A44" w:rsidP="00ED4A44">
      <w:pPr>
        <w:pStyle w:val="Caption"/>
      </w:pPr>
      <w:bookmarkStart w:id="18" w:name="_Toc412228105"/>
      <w:r>
        <w:t xml:space="preserve">Figure </w:t>
      </w:r>
      <w:fldSimple w:instr=" STYLEREF 1 \s ">
        <w:r>
          <w:rPr>
            <w:noProof/>
          </w:rPr>
          <w:t>1</w:t>
        </w:r>
      </w:fldSimple>
      <w:r>
        <w:t>.</w:t>
      </w:r>
      <w:fldSimple w:instr=" SEQ Figure \* ARABIC \s 1 ">
        <w:r>
          <w:rPr>
            <w:noProof/>
          </w:rPr>
          <w:t>1</w:t>
        </w:r>
      </w:fldSimple>
      <w:r>
        <w:t xml:space="preserve"> First Figure in Chapter 1</w:t>
      </w:r>
      <w:bookmarkEnd w:id="18"/>
    </w:p>
    <w:p w14:paraId="124ECFC1" w14:textId="77777777" w:rsidR="008E36E4" w:rsidRDefault="008E36E4" w:rsidP="008E36E4">
      <w:pPr>
        <w:pStyle w:val="BodyText"/>
      </w:pPr>
    </w:p>
    <w:p w14:paraId="7484EA0A" w14:textId="77777777" w:rsidR="008E36E4" w:rsidRDefault="008E36E4" w:rsidP="008E36E4">
      <w:pPr>
        <w:pStyle w:val="Captio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14:paraId="375910B5" w14:textId="77777777" w:rsidTr="00ED4A44">
        <w:trPr>
          <w:jc w:val="center"/>
        </w:trPr>
        <w:tc>
          <w:tcPr>
            <w:tcW w:w="1483" w:type="dxa"/>
          </w:tcPr>
          <w:p w14:paraId="2A13740D" w14:textId="77777777" w:rsidR="008E36E4" w:rsidRDefault="008E36E4" w:rsidP="00C106FA">
            <w:pPr>
              <w:pStyle w:val="TableText"/>
            </w:pPr>
            <w:r>
              <w:t>A-D</w:t>
            </w:r>
          </w:p>
        </w:tc>
        <w:tc>
          <w:tcPr>
            <w:tcW w:w="1350" w:type="dxa"/>
          </w:tcPr>
          <w:p w14:paraId="4757D849" w14:textId="77777777" w:rsidR="008E36E4" w:rsidRDefault="008E36E4" w:rsidP="00C106FA">
            <w:pPr>
              <w:pStyle w:val="TableText"/>
            </w:pPr>
            <w:r>
              <w:t>A</w:t>
            </w:r>
          </w:p>
        </w:tc>
        <w:tc>
          <w:tcPr>
            <w:tcW w:w="1337" w:type="dxa"/>
          </w:tcPr>
          <w:p w14:paraId="10113FE4" w14:textId="77777777" w:rsidR="008E36E4" w:rsidRDefault="008E36E4" w:rsidP="00C106FA">
            <w:pPr>
              <w:pStyle w:val="TableText"/>
            </w:pPr>
            <w:r>
              <w:t>B</w:t>
            </w:r>
          </w:p>
        </w:tc>
        <w:tc>
          <w:tcPr>
            <w:tcW w:w="1337" w:type="dxa"/>
          </w:tcPr>
          <w:p w14:paraId="00CCB95E" w14:textId="77777777" w:rsidR="008E36E4" w:rsidRDefault="008E36E4" w:rsidP="00C106FA">
            <w:pPr>
              <w:pStyle w:val="TableText"/>
            </w:pPr>
            <w:r>
              <w:t>C</w:t>
            </w:r>
          </w:p>
        </w:tc>
        <w:tc>
          <w:tcPr>
            <w:tcW w:w="1350" w:type="dxa"/>
          </w:tcPr>
          <w:p w14:paraId="48EFECB7" w14:textId="77777777" w:rsidR="008E36E4" w:rsidRDefault="008E36E4" w:rsidP="00C106FA">
            <w:pPr>
              <w:pStyle w:val="TableText"/>
            </w:pPr>
            <w:r>
              <w:t>D</w:t>
            </w:r>
          </w:p>
        </w:tc>
      </w:tr>
      <w:tr w:rsidR="008E36E4" w14:paraId="0D479D01" w14:textId="77777777" w:rsidTr="00ED4A44">
        <w:trPr>
          <w:jc w:val="center"/>
        </w:trPr>
        <w:tc>
          <w:tcPr>
            <w:tcW w:w="1483" w:type="dxa"/>
          </w:tcPr>
          <w:p w14:paraId="6EE2C818" w14:textId="77777777" w:rsidR="008E36E4" w:rsidRDefault="008E36E4" w:rsidP="00C106FA">
            <w:pPr>
              <w:pStyle w:val="TableText"/>
            </w:pPr>
            <w:r>
              <w:t>1</w:t>
            </w:r>
          </w:p>
        </w:tc>
        <w:tc>
          <w:tcPr>
            <w:tcW w:w="1350" w:type="dxa"/>
          </w:tcPr>
          <w:p w14:paraId="0D23207B" w14:textId="77777777" w:rsidR="008E36E4" w:rsidRDefault="008E36E4" w:rsidP="00C106FA">
            <w:pPr>
              <w:pStyle w:val="TableText"/>
            </w:pPr>
            <w:r>
              <w:t>A1</w:t>
            </w:r>
          </w:p>
        </w:tc>
        <w:tc>
          <w:tcPr>
            <w:tcW w:w="1337" w:type="dxa"/>
          </w:tcPr>
          <w:p w14:paraId="17A1C78F" w14:textId="77777777" w:rsidR="008E36E4" w:rsidRDefault="008E36E4" w:rsidP="00C106FA">
            <w:pPr>
              <w:pStyle w:val="TableText"/>
            </w:pPr>
            <w:r>
              <w:t>B1</w:t>
            </w:r>
          </w:p>
        </w:tc>
        <w:tc>
          <w:tcPr>
            <w:tcW w:w="1337" w:type="dxa"/>
          </w:tcPr>
          <w:p w14:paraId="34716742" w14:textId="77777777" w:rsidR="008E36E4" w:rsidRDefault="008E36E4" w:rsidP="00C106FA">
            <w:pPr>
              <w:pStyle w:val="TableText"/>
            </w:pPr>
            <w:r>
              <w:t>C1</w:t>
            </w:r>
          </w:p>
        </w:tc>
        <w:tc>
          <w:tcPr>
            <w:tcW w:w="1350" w:type="dxa"/>
          </w:tcPr>
          <w:p w14:paraId="7D930C31" w14:textId="77777777" w:rsidR="008E36E4" w:rsidRDefault="008E36E4" w:rsidP="00C106FA">
            <w:pPr>
              <w:pStyle w:val="TableText"/>
            </w:pPr>
            <w:r>
              <w:t>D1</w:t>
            </w:r>
          </w:p>
        </w:tc>
      </w:tr>
      <w:tr w:rsidR="008E36E4" w14:paraId="70B6FCFF" w14:textId="77777777" w:rsidTr="00ED4A44">
        <w:trPr>
          <w:jc w:val="center"/>
        </w:trPr>
        <w:tc>
          <w:tcPr>
            <w:tcW w:w="1483" w:type="dxa"/>
          </w:tcPr>
          <w:p w14:paraId="0F5EE3BE" w14:textId="77777777" w:rsidR="008E36E4" w:rsidRDefault="008E36E4" w:rsidP="00C106FA">
            <w:pPr>
              <w:pStyle w:val="TableText"/>
            </w:pPr>
            <w:r>
              <w:t>2</w:t>
            </w:r>
          </w:p>
        </w:tc>
        <w:tc>
          <w:tcPr>
            <w:tcW w:w="1350" w:type="dxa"/>
          </w:tcPr>
          <w:p w14:paraId="4653A23A" w14:textId="77777777" w:rsidR="008E36E4" w:rsidRDefault="008E36E4" w:rsidP="00C106FA">
            <w:pPr>
              <w:pStyle w:val="TableText"/>
            </w:pPr>
            <w:r>
              <w:t>A2</w:t>
            </w:r>
          </w:p>
        </w:tc>
        <w:tc>
          <w:tcPr>
            <w:tcW w:w="1337" w:type="dxa"/>
          </w:tcPr>
          <w:p w14:paraId="11835960" w14:textId="77777777" w:rsidR="008E36E4" w:rsidRDefault="008E36E4" w:rsidP="00C106FA">
            <w:pPr>
              <w:pStyle w:val="TableText"/>
            </w:pPr>
            <w:r>
              <w:t>B2</w:t>
            </w:r>
          </w:p>
        </w:tc>
        <w:tc>
          <w:tcPr>
            <w:tcW w:w="1337" w:type="dxa"/>
          </w:tcPr>
          <w:p w14:paraId="7708643B" w14:textId="77777777" w:rsidR="008E36E4" w:rsidRDefault="008E36E4" w:rsidP="00C106FA">
            <w:pPr>
              <w:pStyle w:val="TableText"/>
            </w:pPr>
            <w:r>
              <w:t>C2</w:t>
            </w:r>
          </w:p>
        </w:tc>
        <w:tc>
          <w:tcPr>
            <w:tcW w:w="1350" w:type="dxa"/>
          </w:tcPr>
          <w:p w14:paraId="17FA19A8" w14:textId="77777777" w:rsidR="008E36E4" w:rsidRDefault="008E36E4" w:rsidP="00C106FA">
            <w:pPr>
              <w:pStyle w:val="TableText"/>
            </w:pPr>
            <w:r>
              <w:t>D2</w:t>
            </w:r>
          </w:p>
        </w:tc>
      </w:tr>
      <w:tr w:rsidR="008E36E4" w14:paraId="1B116021" w14:textId="77777777" w:rsidTr="00ED4A44">
        <w:trPr>
          <w:jc w:val="center"/>
        </w:trPr>
        <w:tc>
          <w:tcPr>
            <w:tcW w:w="1483" w:type="dxa"/>
          </w:tcPr>
          <w:p w14:paraId="3714C0F7" w14:textId="77777777" w:rsidR="008E36E4" w:rsidRDefault="008E36E4" w:rsidP="00C106FA">
            <w:pPr>
              <w:pStyle w:val="TableText"/>
            </w:pPr>
            <w:r>
              <w:t>3</w:t>
            </w:r>
          </w:p>
        </w:tc>
        <w:tc>
          <w:tcPr>
            <w:tcW w:w="1350" w:type="dxa"/>
          </w:tcPr>
          <w:p w14:paraId="323BA729" w14:textId="77777777" w:rsidR="008E36E4" w:rsidRDefault="008E36E4" w:rsidP="00C106FA">
            <w:pPr>
              <w:pStyle w:val="TableText"/>
            </w:pPr>
            <w:r>
              <w:t>A3</w:t>
            </w:r>
          </w:p>
        </w:tc>
        <w:tc>
          <w:tcPr>
            <w:tcW w:w="1337" w:type="dxa"/>
          </w:tcPr>
          <w:p w14:paraId="3588AB28" w14:textId="77777777" w:rsidR="008E36E4" w:rsidRDefault="008E36E4" w:rsidP="00C106FA">
            <w:pPr>
              <w:pStyle w:val="TableText"/>
            </w:pPr>
            <w:r>
              <w:t>B3</w:t>
            </w:r>
          </w:p>
        </w:tc>
        <w:tc>
          <w:tcPr>
            <w:tcW w:w="1337" w:type="dxa"/>
          </w:tcPr>
          <w:p w14:paraId="571B0083" w14:textId="77777777" w:rsidR="008E36E4" w:rsidRDefault="008E36E4" w:rsidP="00C106FA">
            <w:pPr>
              <w:pStyle w:val="TableText"/>
            </w:pPr>
            <w:r>
              <w:t>C3</w:t>
            </w:r>
          </w:p>
        </w:tc>
        <w:tc>
          <w:tcPr>
            <w:tcW w:w="1350" w:type="dxa"/>
          </w:tcPr>
          <w:p w14:paraId="41EF7968" w14:textId="77777777" w:rsidR="008E36E4" w:rsidRDefault="008E36E4" w:rsidP="00C106FA">
            <w:pPr>
              <w:pStyle w:val="TableText"/>
            </w:pPr>
            <w:r>
              <w:t>D3</w:t>
            </w:r>
          </w:p>
        </w:tc>
      </w:tr>
    </w:tbl>
    <w:p w14:paraId="04A18132" w14:textId="77777777" w:rsidR="008E36E4" w:rsidRDefault="00ED4A44" w:rsidP="00ED4A44">
      <w:pPr>
        <w:pStyle w:val="Caption"/>
      </w:pPr>
      <w:bookmarkStart w:id="19" w:name="_Toc394491152"/>
      <w:r>
        <w:t xml:space="preserve">Table </w:t>
      </w:r>
      <w:fldSimple w:instr=" STYLEREF 1 \s ">
        <w:r>
          <w:rPr>
            <w:noProof/>
          </w:rPr>
          <w:t>1</w:t>
        </w:r>
      </w:fldSimple>
      <w:r>
        <w:t>.</w:t>
      </w:r>
      <w:fldSimple w:instr=" SEQ Table \* ARABIC \s 1 ">
        <w:r>
          <w:rPr>
            <w:noProof/>
          </w:rPr>
          <w:t>1</w:t>
        </w:r>
      </w:fldSimple>
      <w:r>
        <w:t xml:space="preserve"> First Table in Chapter 1. It uses a style of Table Text, which is single-spaced and has no paragraph indent.</w:t>
      </w:r>
      <w:bookmarkEnd w:id="19"/>
    </w:p>
    <w:p w14:paraId="42E61F46" w14:textId="77777777" w:rsidR="008E36E4" w:rsidRDefault="00BE63C8" w:rsidP="008E36E4">
      <w:pPr>
        <w:pStyle w:val="BodyText"/>
      </w:pPr>
      <w:r>
        <w:br w:type="page"/>
      </w:r>
    </w:p>
    <w:p w14:paraId="114A9E8B" w14:textId="77777777" w:rsidR="00C24DD5" w:rsidRDefault="00C24DD5" w:rsidP="002D7A68">
      <w:pPr>
        <w:pStyle w:val="Heading1"/>
      </w:pPr>
    </w:p>
    <w:p w14:paraId="76B0F35D" w14:textId="77777777" w:rsidR="008E36E4" w:rsidRPr="00D02062" w:rsidRDefault="00C24DD5" w:rsidP="00D02062">
      <w:pPr>
        <w:pStyle w:val="Heading1"/>
      </w:pPr>
      <w:bookmarkStart w:id="20" w:name="_Toc414965537"/>
      <w:r w:rsidRPr="00D02062">
        <w:t xml:space="preserve">Chapter II: </w:t>
      </w:r>
      <w:r w:rsidR="00D02062" w:rsidRPr="00D02062">
        <w:t>Literature Review</w:t>
      </w:r>
      <w:bookmarkEnd w:id="20"/>
    </w:p>
    <w:p w14:paraId="7D7531D0" w14:textId="77777777" w:rsidR="008E36E4" w:rsidRDefault="008E36E4" w:rsidP="008E36E4">
      <w:pPr>
        <w:pStyle w:val="BodyText"/>
      </w:pPr>
      <w:r>
        <w:t>This chapter is included to show a few more examples of headings, subheads, figures, and tables. You can add as many chapters as needed for your ETDR.</w:t>
      </w:r>
    </w:p>
    <w:p w14:paraId="140502A9" w14:textId="77777777" w:rsidR="008E36E4" w:rsidRDefault="008E36E4">
      <w:pPr>
        <w:pStyle w:val="Heading2"/>
      </w:pPr>
      <w:bookmarkStart w:id="21" w:name="_Toc414965538"/>
      <w:r>
        <w:t>Subhead (Heading 2 style)</w:t>
      </w:r>
      <w:bookmarkEnd w:id="21"/>
    </w:p>
    <w:p w14:paraId="1F43B7E2" w14:textId="77777777" w:rsidR="008E36E4" w:rsidRDefault="0046775A" w:rsidP="008E36E4">
      <w:pPr>
        <w:pStyle w:val="BodyText"/>
      </w:pPr>
      <w:r>
        <w:t>As in Chapter 1, Heading 2 style is used for first-level subheads.  Use Heading 3 and Heading 4 for second- and third-level subheads.</w:t>
      </w:r>
    </w:p>
    <w:p w14:paraId="03F20C35" w14:textId="77777777" w:rsidR="008E36E4" w:rsidRDefault="008E36E4" w:rsidP="008E36E4">
      <w:pPr>
        <w:pStyle w:val="BodyText"/>
      </w:pPr>
    </w:p>
    <w:p w14:paraId="77CAFC15" w14:textId="77777777" w:rsidR="008E36E4" w:rsidRDefault="003F4F3A" w:rsidP="00ED4A44">
      <w:pPr>
        <w:pStyle w:val="BodyText"/>
        <w:jc w:val="center"/>
      </w:pPr>
      <w:r>
        <w:rPr>
          <w:noProof/>
        </w:rPr>
        <w:drawing>
          <wp:inline distT="0" distB="0" distL="0" distR="0" wp14:anchorId="187160DC" wp14:editId="509D8F98">
            <wp:extent cx="12573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095375"/>
                    </a:xfrm>
                    <a:prstGeom prst="rect">
                      <a:avLst/>
                    </a:prstGeom>
                    <a:noFill/>
                    <a:ln>
                      <a:noFill/>
                    </a:ln>
                  </pic:spPr>
                </pic:pic>
              </a:graphicData>
            </a:graphic>
          </wp:inline>
        </w:drawing>
      </w:r>
    </w:p>
    <w:p w14:paraId="41359FA0" w14:textId="77777777" w:rsidR="00ED4A44" w:rsidRDefault="00ED4A44" w:rsidP="00ED4A44">
      <w:pPr>
        <w:pStyle w:val="Caption"/>
      </w:pPr>
      <w:bookmarkStart w:id="22" w:name="_Toc412228106"/>
      <w:r>
        <w:t xml:space="preserve">Figure </w:t>
      </w:r>
      <w:fldSimple w:instr=" STYLEREF 1 \s ">
        <w:r>
          <w:rPr>
            <w:noProof/>
          </w:rPr>
          <w:t>2</w:t>
        </w:r>
      </w:fldSimple>
      <w:r>
        <w:t>.</w:t>
      </w:r>
      <w:fldSimple w:instr=" SEQ Figure \* ARABIC \s 1 ">
        <w:r>
          <w:rPr>
            <w:noProof/>
          </w:rPr>
          <w:t>1</w:t>
        </w:r>
      </w:fldSimple>
      <w:r>
        <w:t xml:space="preserve">  First Figure in Chapter 2</w:t>
      </w:r>
      <w:bookmarkEnd w:id="22"/>
    </w:p>
    <w:p w14:paraId="4139897A" w14:textId="77777777" w:rsidR="00ED4A44" w:rsidRDefault="00ED4A44" w:rsidP="00ED4A44">
      <w:pPr>
        <w:pStyle w:val="BodyText"/>
        <w:jc w:val="center"/>
      </w:pPr>
    </w:p>
    <w:p w14:paraId="575BEAAE" w14:textId="77777777" w:rsidR="008E36E4" w:rsidRDefault="008E36E4" w:rsidP="008E36E4">
      <w:pPr>
        <w:pStyle w:val="BodyText"/>
      </w:pPr>
    </w:p>
    <w:p w14:paraId="7C46FB7C" w14:textId="77777777" w:rsidR="008E36E4" w:rsidRDefault="008E36E4">
      <w:pPr>
        <w:pStyle w:val="Captio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14:paraId="4E336A06" w14:textId="77777777" w:rsidTr="00ED4A44">
        <w:trPr>
          <w:jc w:val="center"/>
        </w:trPr>
        <w:tc>
          <w:tcPr>
            <w:tcW w:w="1456" w:type="dxa"/>
          </w:tcPr>
          <w:p w14:paraId="4A2AC1ED" w14:textId="77777777" w:rsidR="008E36E4" w:rsidRDefault="00C4144B" w:rsidP="00C4144B">
            <w:pPr>
              <w:pStyle w:val="TableText"/>
            </w:pPr>
            <w:r>
              <w:t>Section</w:t>
            </w:r>
          </w:p>
        </w:tc>
        <w:tc>
          <w:tcPr>
            <w:tcW w:w="1323" w:type="dxa"/>
          </w:tcPr>
          <w:p w14:paraId="655E80EE" w14:textId="77777777" w:rsidR="008E36E4" w:rsidRDefault="008E36E4" w:rsidP="00C4144B">
            <w:pPr>
              <w:pStyle w:val="TableText"/>
            </w:pPr>
            <w:r>
              <w:t>E</w:t>
            </w:r>
          </w:p>
        </w:tc>
        <w:tc>
          <w:tcPr>
            <w:tcW w:w="1310" w:type="dxa"/>
          </w:tcPr>
          <w:p w14:paraId="75851083" w14:textId="77777777" w:rsidR="008E36E4" w:rsidRDefault="008E36E4" w:rsidP="00C4144B">
            <w:pPr>
              <w:pStyle w:val="TableText"/>
            </w:pPr>
            <w:r>
              <w:t>F</w:t>
            </w:r>
          </w:p>
        </w:tc>
        <w:tc>
          <w:tcPr>
            <w:tcW w:w="1350" w:type="dxa"/>
          </w:tcPr>
          <w:p w14:paraId="0CD75A91" w14:textId="77777777" w:rsidR="008E36E4" w:rsidRDefault="008E36E4" w:rsidP="00C4144B">
            <w:pPr>
              <w:pStyle w:val="TableText"/>
            </w:pPr>
            <w:r>
              <w:t>G</w:t>
            </w:r>
          </w:p>
        </w:tc>
        <w:tc>
          <w:tcPr>
            <w:tcW w:w="1350" w:type="dxa"/>
          </w:tcPr>
          <w:p w14:paraId="3CBA3296" w14:textId="77777777" w:rsidR="008E36E4" w:rsidRDefault="008E36E4" w:rsidP="00C4144B">
            <w:pPr>
              <w:pStyle w:val="TableText"/>
            </w:pPr>
            <w:r>
              <w:t>H</w:t>
            </w:r>
          </w:p>
        </w:tc>
      </w:tr>
      <w:tr w:rsidR="008E36E4" w14:paraId="26F76E95" w14:textId="77777777" w:rsidTr="00ED4A44">
        <w:trPr>
          <w:jc w:val="center"/>
        </w:trPr>
        <w:tc>
          <w:tcPr>
            <w:tcW w:w="1456" w:type="dxa"/>
          </w:tcPr>
          <w:p w14:paraId="2577579A" w14:textId="77777777" w:rsidR="008E36E4" w:rsidRDefault="008E36E4" w:rsidP="00C4144B">
            <w:pPr>
              <w:pStyle w:val="TableText"/>
            </w:pPr>
            <w:r>
              <w:t>1</w:t>
            </w:r>
          </w:p>
        </w:tc>
        <w:tc>
          <w:tcPr>
            <w:tcW w:w="1323" w:type="dxa"/>
          </w:tcPr>
          <w:p w14:paraId="6E68663D" w14:textId="77777777" w:rsidR="008E36E4" w:rsidRDefault="008E36E4" w:rsidP="00C4144B">
            <w:pPr>
              <w:pStyle w:val="TableText"/>
            </w:pPr>
            <w:r>
              <w:t>E1</w:t>
            </w:r>
          </w:p>
        </w:tc>
        <w:tc>
          <w:tcPr>
            <w:tcW w:w="1310" w:type="dxa"/>
          </w:tcPr>
          <w:p w14:paraId="36273450" w14:textId="77777777" w:rsidR="008E36E4" w:rsidRDefault="008E36E4" w:rsidP="00C4144B">
            <w:pPr>
              <w:pStyle w:val="TableText"/>
            </w:pPr>
            <w:r>
              <w:t>F1</w:t>
            </w:r>
          </w:p>
        </w:tc>
        <w:tc>
          <w:tcPr>
            <w:tcW w:w="1350" w:type="dxa"/>
          </w:tcPr>
          <w:p w14:paraId="190EA82C" w14:textId="77777777" w:rsidR="008E36E4" w:rsidRDefault="008E36E4" w:rsidP="00C4144B">
            <w:pPr>
              <w:pStyle w:val="TableText"/>
            </w:pPr>
            <w:r>
              <w:t>G1</w:t>
            </w:r>
          </w:p>
        </w:tc>
        <w:tc>
          <w:tcPr>
            <w:tcW w:w="1350" w:type="dxa"/>
          </w:tcPr>
          <w:p w14:paraId="625661EB" w14:textId="77777777" w:rsidR="008E36E4" w:rsidRDefault="008E36E4" w:rsidP="00C4144B">
            <w:pPr>
              <w:pStyle w:val="TableText"/>
            </w:pPr>
            <w:r>
              <w:t>H1</w:t>
            </w:r>
          </w:p>
        </w:tc>
      </w:tr>
      <w:tr w:rsidR="008E36E4" w14:paraId="4D5696BE" w14:textId="77777777" w:rsidTr="00ED4A44">
        <w:trPr>
          <w:jc w:val="center"/>
        </w:trPr>
        <w:tc>
          <w:tcPr>
            <w:tcW w:w="1456" w:type="dxa"/>
          </w:tcPr>
          <w:p w14:paraId="7D5A076B" w14:textId="77777777" w:rsidR="008E36E4" w:rsidRDefault="008E36E4" w:rsidP="00C4144B">
            <w:pPr>
              <w:pStyle w:val="TableText"/>
            </w:pPr>
            <w:r>
              <w:t>2</w:t>
            </w:r>
          </w:p>
        </w:tc>
        <w:tc>
          <w:tcPr>
            <w:tcW w:w="1323" w:type="dxa"/>
          </w:tcPr>
          <w:p w14:paraId="01DB840B" w14:textId="77777777" w:rsidR="008E36E4" w:rsidRDefault="008E36E4" w:rsidP="00C4144B">
            <w:pPr>
              <w:pStyle w:val="TableText"/>
            </w:pPr>
            <w:r>
              <w:t>E2</w:t>
            </w:r>
          </w:p>
        </w:tc>
        <w:tc>
          <w:tcPr>
            <w:tcW w:w="1310" w:type="dxa"/>
          </w:tcPr>
          <w:p w14:paraId="5D654A53" w14:textId="77777777" w:rsidR="008E36E4" w:rsidRDefault="008E36E4" w:rsidP="00C4144B">
            <w:pPr>
              <w:pStyle w:val="TableText"/>
            </w:pPr>
            <w:r>
              <w:t>F2</w:t>
            </w:r>
          </w:p>
        </w:tc>
        <w:tc>
          <w:tcPr>
            <w:tcW w:w="1350" w:type="dxa"/>
          </w:tcPr>
          <w:p w14:paraId="11E13211" w14:textId="77777777" w:rsidR="008E36E4" w:rsidRDefault="008E36E4" w:rsidP="00C4144B">
            <w:pPr>
              <w:pStyle w:val="TableText"/>
            </w:pPr>
            <w:r>
              <w:t>G2</w:t>
            </w:r>
          </w:p>
        </w:tc>
        <w:tc>
          <w:tcPr>
            <w:tcW w:w="1350" w:type="dxa"/>
          </w:tcPr>
          <w:p w14:paraId="074A6D7A" w14:textId="77777777" w:rsidR="008E36E4" w:rsidRDefault="008E36E4" w:rsidP="00C4144B">
            <w:pPr>
              <w:pStyle w:val="TableText"/>
            </w:pPr>
            <w:r>
              <w:t>H2</w:t>
            </w:r>
          </w:p>
        </w:tc>
      </w:tr>
      <w:tr w:rsidR="008E36E4" w14:paraId="7044D42E" w14:textId="77777777" w:rsidTr="00ED4A44">
        <w:trPr>
          <w:jc w:val="center"/>
        </w:trPr>
        <w:tc>
          <w:tcPr>
            <w:tcW w:w="1456" w:type="dxa"/>
          </w:tcPr>
          <w:p w14:paraId="0DE1E46C" w14:textId="77777777" w:rsidR="008E36E4" w:rsidRDefault="008E36E4" w:rsidP="00C4144B">
            <w:pPr>
              <w:pStyle w:val="TableText"/>
            </w:pPr>
            <w:r>
              <w:t>3</w:t>
            </w:r>
          </w:p>
        </w:tc>
        <w:tc>
          <w:tcPr>
            <w:tcW w:w="1323" w:type="dxa"/>
          </w:tcPr>
          <w:p w14:paraId="2E04BE34" w14:textId="77777777" w:rsidR="008E36E4" w:rsidRDefault="008E36E4" w:rsidP="00C4144B">
            <w:pPr>
              <w:pStyle w:val="TableText"/>
            </w:pPr>
            <w:r>
              <w:t>E3</w:t>
            </w:r>
          </w:p>
        </w:tc>
        <w:tc>
          <w:tcPr>
            <w:tcW w:w="1310" w:type="dxa"/>
          </w:tcPr>
          <w:p w14:paraId="0701A8DC" w14:textId="77777777" w:rsidR="008E36E4" w:rsidRDefault="008E36E4" w:rsidP="00C4144B">
            <w:pPr>
              <w:pStyle w:val="TableText"/>
            </w:pPr>
            <w:r>
              <w:t>F3</w:t>
            </w:r>
          </w:p>
        </w:tc>
        <w:tc>
          <w:tcPr>
            <w:tcW w:w="1350" w:type="dxa"/>
          </w:tcPr>
          <w:p w14:paraId="65B7BCD6" w14:textId="77777777" w:rsidR="008E36E4" w:rsidRDefault="008E36E4" w:rsidP="00C4144B">
            <w:pPr>
              <w:pStyle w:val="TableText"/>
            </w:pPr>
            <w:r>
              <w:t>G3</w:t>
            </w:r>
          </w:p>
        </w:tc>
        <w:tc>
          <w:tcPr>
            <w:tcW w:w="1350" w:type="dxa"/>
          </w:tcPr>
          <w:p w14:paraId="54D4516E" w14:textId="77777777" w:rsidR="008E36E4" w:rsidRDefault="008E36E4" w:rsidP="00C4144B">
            <w:pPr>
              <w:pStyle w:val="TableText"/>
            </w:pPr>
            <w:r>
              <w:t>H3</w:t>
            </w:r>
          </w:p>
        </w:tc>
      </w:tr>
    </w:tbl>
    <w:p w14:paraId="1B8CE625" w14:textId="77777777" w:rsidR="00ED4A44" w:rsidRDefault="00ED4A44" w:rsidP="00ED4A44">
      <w:pPr>
        <w:pStyle w:val="Caption"/>
      </w:pPr>
      <w:bookmarkStart w:id="23" w:name="_Toc394491153"/>
      <w:r>
        <w:t xml:space="preserve">Table </w:t>
      </w:r>
      <w:fldSimple w:instr=" STYLEREF 1 \s ">
        <w:r>
          <w:rPr>
            <w:noProof/>
          </w:rPr>
          <w:t>2</w:t>
        </w:r>
      </w:fldSimple>
      <w:r>
        <w:t>.</w:t>
      </w:r>
      <w:fldSimple w:instr=" SEQ Table \* ARABIC \s 1 ">
        <w:r>
          <w:rPr>
            <w:noProof/>
          </w:rPr>
          <w:t>1</w:t>
        </w:r>
      </w:fldSimple>
      <w:r>
        <w:t xml:space="preserve"> First Table in Chapter 2. It also uses the style of Table Text.</w:t>
      </w:r>
      <w:bookmarkEnd w:id="23"/>
    </w:p>
    <w:p w14:paraId="0765CF9E" w14:textId="77777777" w:rsidR="00ED4A44" w:rsidRDefault="00ED4A44" w:rsidP="008E36E4">
      <w:pPr>
        <w:pStyle w:val="BodyText"/>
      </w:pPr>
    </w:p>
    <w:p w14:paraId="67DAA063" w14:textId="77777777" w:rsidR="008E36E4" w:rsidRDefault="00C4144B" w:rsidP="008E36E4">
      <w:pPr>
        <w:pStyle w:val="BodyText"/>
      </w:pPr>
      <w:r>
        <w:t>T</w:t>
      </w:r>
      <w:r w:rsidR="008E36E4">
        <w:t>he figure and table captions above are automatically added to the List of Figures and List of Tables</w:t>
      </w:r>
      <w:r>
        <w:t>, respectively</w:t>
      </w:r>
      <w:r w:rsidR="008E36E4">
        <w:t>.</w:t>
      </w:r>
      <w:r>
        <w:t xml:space="preserve">  (</w:t>
      </w:r>
      <w:r w:rsidR="00322894">
        <w:t xml:space="preserve">To </w:t>
      </w:r>
      <w:r>
        <w:t xml:space="preserve">update </w:t>
      </w:r>
      <w:r w:rsidR="00322894">
        <w:t>the List of Figures and/or List of Tables, p</w:t>
      </w:r>
      <w:r>
        <w:t xml:space="preserve">ut your cursor inside </w:t>
      </w:r>
      <w:r w:rsidR="00322894">
        <w:lastRenderedPageBreak/>
        <w:t>the</w:t>
      </w:r>
      <w:r>
        <w:t xml:space="preserve"> list</w:t>
      </w:r>
      <w:r w:rsidR="00322894">
        <w:t xml:space="preserve"> you want</w:t>
      </w:r>
      <w:r>
        <w:t xml:space="preserve">, right-click, and </w:t>
      </w:r>
      <w:r w:rsidR="00322894">
        <w:t>select “</w:t>
      </w:r>
      <w:r>
        <w:t>Update Field</w:t>
      </w:r>
      <w:r w:rsidR="00322894">
        <w:t>”</w:t>
      </w:r>
      <w:r>
        <w:t>.</w:t>
      </w:r>
      <w:r w:rsidR="00322894">
        <w:t xml:space="preserve"> If a window pops up, select “Update entire table” and click OK.</w:t>
      </w:r>
      <w:r>
        <w:t>)</w:t>
      </w:r>
    </w:p>
    <w:p w14:paraId="4947D473" w14:textId="77777777" w:rsidR="008E36E4" w:rsidRDefault="00BE63C8" w:rsidP="008E36E4">
      <w:pPr>
        <w:pStyle w:val="BodyText"/>
      </w:pPr>
      <w:r>
        <w:br w:type="page"/>
      </w:r>
    </w:p>
    <w:p w14:paraId="63AE1B7D" w14:textId="77777777" w:rsidR="008E36E4" w:rsidRPr="00F5634D" w:rsidRDefault="00F5634D" w:rsidP="00D02062">
      <w:pPr>
        <w:pStyle w:val="Heading1"/>
      </w:pPr>
      <w:bookmarkStart w:id="24" w:name="_Toc414965539"/>
      <w:r w:rsidRPr="00F5634D">
        <w:lastRenderedPageBreak/>
        <w:t>C</w:t>
      </w:r>
      <w:r w:rsidR="003A464A" w:rsidRPr="00F5634D">
        <w:t>hapter</w:t>
      </w:r>
      <w:r w:rsidRPr="00F5634D">
        <w:t xml:space="preserve"> III: </w:t>
      </w:r>
      <w:bookmarkEnd w:id="24"/>
      <w:r w:rsidR="00DC5C7E" w:rsidRPr="00DC5C7E">
        <w:t>Proposed Model</w:t>
      </w:r>
    </w:p>
    <w:p w14:paraId="296170D7" w14:textId="77777777" w:rsidR="00F5634D" w:rsidRPr="00F5634D" w:rsidRDefault="00F5634D" w:rsidP="00F5634D">
      <w:pPr>
        <w:pStyle w:val="BodyText"/>
      </w:pPr>
    </w:p>
    <w:p w14:paraId="1A32A733" w14:textId="77777777" w:rsidR="00276A01" w:rsidRDefault="00276A01" w:rsidP="00276A01">
      <w:pPr>
        <w:pStyle w:val="BodyText"/>
      </w:pPr>
      <w:r>
        <w:t xml:space="preserve">If you need additional chapters, follow these steps: </w:t>
      </w:r>
    </w:p>
    <w:p w14:paraId="244500C2" w14:textId="77777777" w:rsidR="00276A01" w:rsidRDefault="00276A01" w:rsidP="00276A01">
      <w:pPr>
        <w:pStyle w:val="BodyText"/>
        <w:numPr>
          <w:ilvl w:val="0"/>
          <w:numId w:val="17"/>
        </w:numPr>
      </w:pPr>
      <w:r>
        <w:t>Insert a Page Break.</w:t>
      </w:r>
    </w:p>
    <w:p w14:paraId="063AD2EB" w14:textId="77777777" w:rsidR="00276A01" w:rsidRDefault="00276A01" w:rsidP="00276A01">
      <w:pPr>
        <w:pStyle w:val="BodyText"/>
        <w:numPr>
          <w:ilvl w:val="0"/>
          <w:numId w:val="17"/>
        </w:numPr>
      </w:pPr>
      <w:r>
        <w:t xml:space="preserve">Type the headline that you want in </w:t>
      </w:r>
      <w:r w:rsidR="00707B89">
        <w:t>regular</w:t>
      </w:r>
      <w:r>
        <w:t xml:space="preserve"> text</w:t>
      </w:r>
      <w:r w:rsidR="00C17C26">
        <w:t>, indicate the chapter number appropriately</w:t>
      </w:r>
      <w:r w:rsidR="00C24DD5">
        <w:t xml:space="preserve"> at 4cm from top of the page</w:t>
      </w:r>
      <w:r>
        <w:t>.</w:t>
      </w:r>
    </w:p>
    <w:p w14:paraId="19BA3CF1" w14:textId="77777777" w:rsidR="00276A01" w:rsidRDefault="00276A01" w:rsidP="00276A01">
      <w:pPr>
        <w:pStyle w:val="BodyText"/>
        <w:numPr>
          <w:ilvl w:val="0"/>
          <w:numId w:val="17"/>
        </w:numPr>
      </w:pPr>
      <w:r>
        <w:t xml:space="preserve">Select the </w:t>
      </w:r>
      <w:r w:rsidR="00707B89">
        <w:t>text</w:t>
      </w:r>
      <w:r>
        <w:t xml:space="preserve"> and apply a “Heading 1” style.  </w:t>
      </w:r>
    </w:p>
    <w:p w14:paraId="18C0AC8A" w14:textId="77777777" w:rsidR="00276A01" w:rsidRDefault="00276A01" w:rsidP="008E36E4">
      <w:pPr>
        <w:pStyle w:val="BodyText"/>
      </w:pPr>
    </w:p>
    <w:p w14:paraId="32A7EC72" w14:textId="77777777" w:rsidR="007022E1" w:rsidRDefault="007022E1" w:rsidP="008E36E4">
      <w:pPr>
        <w:pStyle w:val="BodyText"/>
      </w:pPr>
    </w:p>
    <w:p w14:paraId="6F26A1BC" w14:textId="77777777" w:rsidR="00C24DD5" w:rsidRDefault="00D02062" w:rsidP="007029C2">
      <w:pPr>
        <w:pStyle w:val="Heading1"/>
        <w:jc w:val="left"/>
      </w:pPr>
      <w:r>
        <w:br w:type="page"/>
      </w:r>
    </w:p>
    <w:p w14:paraId="38179EB6" w14:textId="77777777" w:rsidR="00C24DD5" w:rsidRDefault="00C24DD5" w:rsidP="00C24DD5">
      <w:pPr>
        <w:pStyle w:val="PageHeadingTOC"/>
      </w:pPr>
    </w:p>
    <w:p w14:paraId="7D3077DE" w14:textId="77777777" w:rsidR="008E36E4" w:rsidRDefault="00C24DD5" w:rsidP="00C24DD5">
      <w:pPr>
        <w:pStyle w:val="PageHeadingTOC"/>
      </w:pPr>
      <w:bookmarkStart w:id="25" w:name="_Toc414965541"/>
      <w:r>
        <w:t>LIST OF REFERENCES</w:t>
      </w:r>
      <w:bookmarkEnd w:id="25"/>
    </w:p>
    <w:p w14:paraId="477371FD" w14:textId="77777777" w:rsidR="00A51897" w:rsidRDefault="00A51897" w:rsidP="00A51897">
      <w:pPr>
        <w:pStyle w:val="Bibliography"/>
      </w:pPr>
      <w:r>
        <w:t xml:space="preserve">E. Ahmed, Liu </w:t>
      </w:r>
      <w:proofErr w:type="spellStart"/>
      <w:r>
        <w:t>Jie</w:t>
      </w:r>
      <w:proofErr w:type="spellEnd"/>
      <w:r>
        <w:t xml:space="preserve"> Yao, M. Shiraz, A. </w:t>
      </w:r>
      <w:proofErr w:type="spellStart"/>
      <w:r>
        <w:t>Gani</w:t>
      </w:r>
      <w:proofErr w:type="spellEnd"/>
      <w:r>
        <w:t>, and S. Ali, “Fuzzy-based spectrum handoff and Channel selection for Cognitive Radio Networks,” presented at the Computer, Control, Informatics and Its Applications (IC3INA), 2013 International Conference on, 2013, pp. 23–28.</w:t>
      </w:r>
    </w:p>
    <w:p w14:paraId="32E8D7F2" w14:textId="77777777" w:rsidR="00A51897" w:rsidRDefault="00A51897" w:rsidP="00A51897">
      <w:pPr>
        <w:pStyle w:val="Bibliography"/>
      </w:pPr>
      <w:r>
        <w:t xml:space="preserve">A. G. </w:t>
      </w:r>
      <w:proofErr w:type="spellStart"/>
      <w:r>
        <w:t>Fragkiadakis</w:t>
      </w:r>
      <w:proofErr w:type="spellEnd"/>
      <w:r>
        <w:t xml:space="preserve">, E. Z. </w:t>
      </w:r>
      <w:proofErr w:type="spellStart"/>
      <w:r>
        <w:t>Tragos</w:t>
      </w:r>
      <w:proofErr w:type="spellEnd"/>
      <w:r>
        <w:t xml:space="preserve">, and I. G. </w:t>
      </w:r>
      <w:proofErr w:type="spellStart"/>
      <w:r>
        <w:t>Askoxylakis</w:t>
      </w:r>
      <w:proofErr w:type="spellEnd"/>
      <w:r>
        <w:t xml:space="preserve">, “A Survey on Security Threats and Detection Techniques in Cognitive Radio Networks,” </w:t>
      </w:r>
      <w:proofErr w:type="spellStart"/>
      <w:r>
        <w:t>Commun</w:t>
      </w:r>
      <w:proofErr w:type="spellEnd"/>
      <w:r>
        <w:t xml:space="preserve">. </w:t>
      </w:r>
      <w:proofErr w:type="spellStart"/>
      <w:r>
        <w:t>Surv</w:t>
      </w:r>
      <w:proofErr w:type="spellEnd"/>
      <w:r>
        <w:t>. Tutorials IEEE, vol. 15, no. 1, pp. 428–445, First Quarter 2013.</w:t>
      </w:r>
    </w:p>
    <w:p w14:paraId="29B11B02" w14:textId="77777777" w:rsidR="00A51897" w:rsidRDefault="00A51897" w:rsidP="00A51897">
      <w:pPr>
        <w:pStyle w:val="Bibliography"/>
      </w:pPr>
      <w:r>
        <w:t xml:space="preserve">M. Youssef, M. Ibrahim, M. </w:t>
      </w:r>
      <w:proofErr w:type="spellStart"/>
      <w:r>
        <w:t>Abdelatif</w:t>
      </w:r>
      <w:proofErr w:type="spellEnd"/>
      <w:r>
        <w:t xml:space="preserve">, Lin Chen, and A. V. </w:t>
      </w:r>
      <w:proofErr w:type="spellStart"/>
      <w:r>
        <w:t>Vasilakos</w:t>
      </w:r>
      <w:proofErr w:type="spellEnd"/>
      <w:r>
        <w:t xml:space="preserve">, “Routing Metrics of Cognitive Radio Networks: A Survey,” </w:t>
      </w:r>
      <w:proofErr w:type="spellStart"/>
      <w:r>
        <w:t>Commun</w:t>
      </w:r>
      <w:proofErr w:type="spellEnd"/>
      <w:r>
        <w:t xml:space="preserve">. </w:t>
      </w:r>
      <w:proofErr w:type="spellStart"/>
      <w:r>
        <w:t>Surv</w:t>
      </w:r>
      <w:proofErr w:type="spellEnd"/>
      <w:r>
        <w:t>. Tutorials IEEE, vol. 16, no. 1, pp. 92–109, First Quarter 2014.</w:t>
      </w:r>
    </w:p>
    <w:p w14:paraId="0A65E922" w14:textId="77777777" w:rsidR="00B138CC" w:rsidRDefault="00B138CC" w:rsidP="008E36E4">
      <w:pPr>
        <w:pStyle w:val="Bibliography"/>
      </w:pPr>
    </w:p>
    <w:p w14:paraId="02AD62D2" w14:textId="77777777" w:rsidR="008E36E4" w:rsidRDefault="008E36E4" w:rsidP="00385B50">
      <w:pPr>
        <w:pStyle w:val="BodyText"/>
      </w:pPr>
      <w:r>
        <w:t xml:space="preserve">The “Bibliography” style does not automatically format your citations into a specific citation style, such as American Psychological Association (APA), Modern Language Association (MLA), etc.  You must enter your citations in </w:t>
      </w:r>
      <w:r w:rsidR="00385B50">
        <w:t>IEEE</w:t>
      </w:r>
      <w:r>
        <w:t xml:space="preserve"> style</w:t>
      </w:r>
      <w:r w:rsidR="00385B50">
        <w:t>. You could</w:t>
      </w:r>
      <w:r>
        <w:t xml:space="preserve"> use bibliographic management software such as EndNote or RefWorks</w:t>
      </w:r>
      <w:r w:rsidR="007165C3">
        <w:t xml:space="preserve"> or Zotero</w:t>
      </w:r>
      <w:r>
        <w:t>.</w:t>
      </w:r>
    </w:p>
    <w:p w14:paraId="50B4BEDF" w14:textId="77777777" w:rsidR="007022E1" w:rsidRDefault="007022E1" w:rsidP="008E36E4">
      <w:pPr>
        <w:pStyle w:val="BodyText"/>
      </w:pPr>
    </w:p>
    <w:p w14:paraId="410B4DC7" w14:textId="77777777" w:rsidR="008E36E4" w:rsidRDefault="00CD05B6" w:rsidP="008E36E4">
      <w:pPr>
        <w:pStyle w:val="BodyText"/>
      </w:pPr>
      <w:r>
        <w:br w:type="page"/>
      </w:r>
    </w:p>
    <w:p w14:paraId="69B390D3" w14:textId="77777777" w:rsidR="008E36E4" w:rsidRPr="00824257" w:rsidRDefault="008E36E4" w:rsidP="00DF5ACB">
      <w:pPr>
        <w:pStyle w:val="Heading6"/>
      </w:pPr>
      <w:bookmarkStart w:id="26" w:name="_Toc414965542"/>
      <w:r w:rsidRPr="00824257">
        <w:lastRenderedPageBreak/>
        <w:t>Enter Your Appendix Title Here</w:t>
      </w:r>
      <w:bookmarkEnd w:id="26"/>
    </w:p>
    <w:p w14:paraId="28C7DE13" w14:textId="77777777" w:rsidR="008E36E4" w:rsidRDefault="008E36E4" w:rsidP="008E36E4">
      <w:pPr>
        <w:pStyle w:val="BodyText"/>
      </w:pPr>
      <w:r>
        <w:t xml:space="preserve">Appendices must </w:t>
      </w:r>
      <w:r w:rsidR="00C62767">
        <w:t>use</w:t>
      </w:r>
      <w:r>
        <w:t xml:space="preserve"> </w:t>
      </w:r>
      <w:r w:rsidR="00C62767">
        <w:t xml:space="preserve">alphabetical </w:t>
      </w:r>
      <w:r>
        <w:t xml:space="preserve">letters (A, B, </w:t>
      </w:r>
      <w:r w:rsidR="00C62767">
        <w:t xml:space="preserve">C, </w:t>
      </w:r>
      <w:r>
        <w:t xml:space="preserve">etc.) </w:t>
      </w:r>
      <w:r w:rsidR="00C62767">
        <w:t>instead of</w:t>
      </w:r>
      <w:r>
        <w:t xml:space="preserve"> numbers.  For this reason, </w:t>
      </w:r>
      <w:r w:rsidR="001E2A54">
        <w:t>t</w:t>
      </w:r>
      <w:r>
        <w:t xml:space="preserve">he </w:t>
      </w:r>
      <w:r w:rsidR="00C62767">
        <w:t xml:space="preserve">Appendix </w:t>
      </w:r>
      <w:r>
        <w:t xml:space="preserve">style at the top of this page is </w:t>
      </w:r>
      <w:r w:rsidR="00C62767">
        <w:t xml:space="preserve">“Heading 6” or </w:t>
      </w:r>
      <w:r>
        <w:t>“Appendix A - Heading 6”</w:t>
      </w:r>
      <w:r w:rsidR="00C62767">
        <w:t xml:space="preserve"> </w:t>
      </w:r>
      <w:r w:rsidR="001E2A54">
        <w:t>(</w:t>
      </w:r>
      <w:r w:rsidR="00C62767">
        <w:t>depending on your Word version</w:t>
      </w:r>
      <w:r>
        <w:t>)</w:t>
      </w:r>
      <w:r w:rsidR="001E2A54">
        <w:t xml:space="preserve">.  Headings 6-9 are reserved for the Appendix sections.    </w:t>
      </w:r>
    </w:p>
    <w:p w14:paraId="169F3634" w14:textId="77777777" w:rsidR="008E36E4" w:rsidRDefault="008E36E4" w:rsidP="000852A0">
      <w:pPr>
        <w:pStyle w:val="Heading7"/>
      </w:pPr>
      <w:r>
        <w:t xml:space="preserve">First-level </w:t>
      </w:r>
      <w:r w:rsidR="00C62767">
        <w:t xml:space="preserve">Appendix </w:t>
      </w:r>
      <w:r>
        <w:t>Subhead (Heading 7 style)</w:t>
      </w:r>
    </w:p>
    <w:p w14:paraId="74EF1E50" w14:textId="77777777" w:rsidR="005461E9" w:rsidRDefault="005461E9" w:rsidP="005461E9">
      <w:pPr>
        <w:pStyle w:val="BodyText"/>
      </w:pPr>
      <w:r>
        <w:t xml:space="preserve">Within an appendix, </w:t>
      </w:r>
      <w:proofErr w:type="gramStart"/>
      <w:r w:rsidR="008E36E4">
        <w:t>Heading</w:t>
      </w:r>
      <w:proofErr w:type="gramEnd"/>
      <w:r w:rsidR="008E36E4">
        <w:t xml:space="preserve"> 7 is the style </w:t>
      </w:r>
      <w:r>
        <w:t xml:space="preserve">to use for all first-level subheads. If you need to add another subhead level within Heading 7, use Heading 8 as shown below.  </w:t>
      </w:r>
    </w:p>
    <w:p w14:paraId="146AD076" w14:textId="77777777" w:rsidR="008E36E4" w:rsidRPr="00FA2E97" w:rsidRDefault="008E36E4" w:rsidP="00FA2E97">
      <w:pPr>
        <w:pStyle w:val="Heading8"/>
      </w:pPr>
      <w:r w:rsidRPr="00FA2E97">
        <w:t xml:space="preserve">Second-level </w:t>
      </w:r>
      <w:r w:rsidR="00C62767">
        <w:t xml:space="preserve">Appendix </w:t>
      </w:r>
      <w:r w:rsidRPr="00FA2E97">
        <w:t>Subhead (Heading 8 style)</w:t>
      </w:r>
    </w:p>
    <w:p w14:paraId="60CBF9D6" w14:textId="77777777" w:rsidR="005461E9" w:rsidRDefault="008E36E4" w:rsidP="005461E9">
      <w:pPr>
        <w:pStyle w:val="BodyText"/>
      </w:pPr>
      <w:r>
        <w:t xml:space="preserve">Use </w:t>
      </w:r>
      <w:r w:rsidR="005461E9">
        <w:t>Heading 8</w:t>
      </w:r>
      <w:r>
        <w:t xml:space="preserve"> for </w:t>
      </w:r>
      <w:r w:rsidR="005461E9">
        <w:t>all</w:t>
      </w:r>
      <w:r>
        <w:t xml:space="preserve"> second-level subhead</w:t>
      </w:r>
      <w:r w:rsidR="005461E9">
        <w:t>s within an appendix</w:t>
      </w:r>
      <w:r>
        <w:t xml:space="preserve">.  </w:t>
      </w:r>
      <w:r w:rsidR="005461E9">
        <w:t>If you need to add another subhead level within Heading 8, use Heading 9 as shown below.</w:t>
      </w:r>
    </w:p>
    <w:p w14:paraId="0C3C5EB6" w14:textId="77777777" w:rsidR="008E36E4" w:rsidRDefault="008E36E4" w:rsidP="00E3017A">
      <w:pPr>
        <w:pStyle w:val="Heading9"/>
      </w:pPr>
      <w:r>
        <w:t>Third-level</w:t>
      </w:r>
      <w:r w:rsidR="00C62767">
        <w:t xml:space="preserve"> Appendix</w:t>
      </w:r>
      <w:r>
        <w:t xml:space="preserve"> Subhead (Heading 9 style)</w:t>
      </w:r>
    </w:p>
    <w:p w14:paraId="030A290A" w14:textId="77777777" w:rsidR="008E36E4" w:rsidRDefault="005461E9" w:rsidP="002A5447">
      <w:pPr>
        <w:pStyle w:val="BodyText"/>
      </w:pPr>
      <w:r>
        <w:t xml:space="preserve">If you need a third-level subhead in an appendix, use Heading </w:t>
      </w:r>
      <w:r w:rsidR="00C62767">
        <w:t>9</w:t>
      </w:r>
      <w:r>
        <w:t>.</w:t>
      </w:r>
    </w:p>
    <w:p w14:paraId="37D50B99" w14:textId="77777777" w:rsidR="008E36E4" w:rsidRDefault="008E36E4" w:rsidP="000852A0">
      <w:pPr>
        <w:pStyle w:val="Heading7"/>
      </w:pPr>
      <w:r>
        <w:t xml:space="preserve">Figures and Tables </w:t>
      </w:r>
      <w:r w:rsidR="00C62767">
        <w:t>w</w:t>
      </w:r>
      <w:r>
        <w:t>ithin Appendices</w:t>
      </w:r>
    </w:p>
    <w:p w14:paraId="032AB173" w14:textId="77777777" w:rsidR="008E36E4" w:rsidRDefault="008E36E4" w:rsidP="007165C3">
      <w:pPr>
        <w:pStyle w:val="BodyText"/>
        <w:numPr>
          <w:ins w:id="27" w:author="Betsy Edwards" w:date="2010-06-04T12:20:00Z"/>
        </w:numPr>
      </w:pPr>
      <w:r>
        <w:t xml:space="preserve">When you first add a figure or table to an appendix, it will be numbered as though it were in a regular chapter.  </w:t>
      </w:r>
      <w:r w:rsidR="0083772F">
        <w:t>(E</w:t>
      </w:r>
      <w:r>
        <w:t>xample</w:t>
      </w:r>
      <w:r w:rsidR="0083772F">
        <w:t>:  W</w:t>
      </w:r>
      <w:r>
        <w:t xml:space="preserve">hen the figure below was first inserted, it </w:t>
      </w:r>
      <w:r w:rsidR="00E43FC4">
        <w:t>said</w:t>
      </w:r>
      <w:r>
        <w:t xml:space="preserve"> “Figure 4.1”</w:t>
      </w:r>
      <w:r w:rsidR="00E43FC4">
        <w:t xml:space="preserve"> but </w:t>
      </w:r>
      <w:r>
        <w:t>it</w:t>
      </w:r>
      <w:r w:rsidR="00E43FC4">
        <w:t xml:space="preserve">’s </w:t>
      </w:r>
      <w:r w:rsidR="0083772F">
        <w:t>required</w:t>
      </w:r>
      <w:r w:rsidR="00E43FC4">
        <w:t xml:space="preserve"> to display as</w:t>
      </w:r>
      <w:r>
        <w:t xml:space="preserve"> “Figure A.1”</w:t>
      </w:r>
      <w:r w:rsidR="00E43FC4">
        <w:t>.</w:t>
      </w:r>
      <w:r w:rsidR="0083772F">
        <w:t>)</w:t>
      </w:r>
      <w:r>
        <w:t xml:space="preserve"> </w:t>
      </w:r>
      <w:r w:rsidR="0083772F">
        <w:t xml:space="preserve"> </w:t>
      </w:r>
    </w:p>
    <w:p w14:paraId="17E62A20" w14:textId="77777777" w:rsidR="0083772F" w:rsidRDefault="0083772F" w:rsidP="008E36E4">
      <w:pPr>
        <w:pStyle w:val="BodyText"/>
      </w:pPr>
    </w:p>
    <w:p w14:paraId="73EABA95" w14:textId="77777777" w:rsidR="007165C3" w:rsidRDefault="003F4F3A" w:rsidP="007165C3">
      <w:pPr>
        <w:pStyle w:val="BodyText"/>
        <w:jc w:val="center"/>
      </w:pPr>
      <w:r>
        <w:rPr>
          <w:noProof/>
        </w:rPr>
        <w:drawing>
          <wp:inline distT="0" distB="0" distL="0" distR="0" wp14:anchorId="479A927C" wp14:editId="0FF277D7">
            <wp:extent cx="800100" cy="790575"/>
            <wp:effectExtent l="0" t="0" r="0" b="9525"/>
            <wp:docPr id="3" name="Picture 3"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00640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p w14:paraId="0F04D660" w14:textId="77777777" w:rsidR="007165C3" w:rsidRDefault="007165C3" w:rsidP="007165C3">
      <w:pPr>
        <w:pStyle w:val="Caption"/>
      </w:pPr>
      <w:bookmarkStart w:id="28" w:name="_Toc412228107"/>
      <w:r>
        <w:t xml:space="preserve">Figure </w:t>
      </w:r>
      <w:fldSimple w:instr=" STYLEREF 6 \s ">
        <w:r>
          <w:rPr>
            <w:noProof/>
          </w:rPr>
          <w:t>A</w:t>
        </w:r>
      </w:fldSimple>
      <w:r>
        <w:t>.</w:t>
      </w:r>
      <w:fldSimple w:instr=" SEQ Figure \* ARABIC \s 6 ">
        <w:r>
          <w:rPr>
            <w:noProof/>
          </w:rPr>
          <w:t>1</w:t>
        </w:r>
      </w:fldSimple>
      <w:r>
        <w:t xml:space="preserve"> First Figure in Appendix A</w:t>
      </w:r>
      <w:bookmarkEnd w:id="28"/>
    </w:p>
    <w:p w14:paraId="47A0D83F" w14:textId="77777777" w:rsidR="001E2A54" w:rsidRDefault="001E2A54" w:rsidP="007165C3">
      <w:pPr>
        <w:pStyle w:val="BodyText"/>
        <w:jc w:val="center"/>
      </w:pPr>
      <w:r>
        <w:br w:type="page"/>
      </w:r>
    </w:p>
    <w:p w14:paraId="0094CBA5" w14:textId="77777777" w:rsidR="008E36E4" w:rsidRDefault="008E36E4" w:rsidP="008E36E4">
      <w:pPr>
        <w:pStyle w:val="BodyText"/>
      </w:pPr>
    </w:p>
    <w:p w14:paraId="67553BDA" w14:textId="77777777" w:rsidR="001950A2" w:rsidRPr="001950A2" w:rsidRDefault="00B07E7A" w:rsidP="001950A2">
      <w:pPr>
        <w:pStyle w:val="Heading6"/>
      </w:pPr>
      <w:bookmarkStart w:id="29" w:name="_Toc414965543"/>
      <w:r w:rsidRPr="00824257">
        <w:t>Enter Your Appendix Title Here</w:t>
      </w:r>
      <w:bookmarkEnd w:id="29"/>
    </w:p>
    <w:p w14:paraId="4BE5FBE7" w14:textId="77777777" w:rsidR="001950A2" w:rsidRDefault="008E36E4" w:rsidP="008E36E4">
      <w:pPr>
        <w:pStyle w:val="BodyText"/>
      </w:pPr>
      <w:r>
        <w:t xml:space="preserve">If you need additional appendices, </w:t>
      </w:r>
      <w:r w:rsidR="001950A2">
        <w:t xml:space="preserve">follow these steps: </w:t>
      </w:r>
    </w:p>
    <w:p w14:paraId="50FDACD3" w14:textId="77777777" w:rsidR="001950A2" w:rsidRDefault="001950A2" w:rsidP="001C3B5C">
      <w:pPr>
        <w:pStyle w:val="BodyText"/>
        <w:numPr>
          <w:ilvl w:val="0"/>
          <w:numId w:val="18"/>
        </w:numPr>
      </w:pPr>
      <w:r>
        <w:t>Insert a Page Break.</w:t>
      </w:r>
    </w:p>
    <w:p w14:paraId="2EDC07AD" w14:textId="77777777" w:rsidR="001950A2" w:rsidRDefault="0083772F" w:rsidP="001C3B5C">
      <w:pPr>
        <w:pStyle w:val="BodyText"/>
        <w:numPr>
          <w:ilvl w:val="0"/>
          <w:numId w:val="18"/>
        </w:numPr>
      </w:pPr>
      <w:r>
        <w:t>T</w:t>
      </w:r>
      <w:r w:rsidR="001950A2">
        <w:t xml:space="preserve">ype the headline </w:t>
      </w:r>
      <w:r>
        <w:t xml:space="preserve">that you want in </w:t>
      </w:r>
      <w:r w:rsidR="00707B89">
        <w:t>regular</w:t>
      </w:r>
      <w:r>
        <w:t xml:space="preserve"> text</w:t>
      </w:r>
      <w:r w:rsidR="001950A2">
        <w:t>.</w:t>
      </w:r>
    </w:p>
    <w:p w14:paraId="4A1F3656" w14:textId="77777777" w:rsidR="001950A2" w:rsidRDefault="001950A2" w:rsidP="001C3B5C">
      <w:pPr>
        <w:pStyle w:val="BodyText"/>
        <w:numPr>
          <w:ilvl w:val="0"/>
          <w:numId w:val="18"/>
        </w:numPr>
      </w:pPr>
      <w:r>
        <w:t xml:space="preserve">Select the </w:t>
      </w:r>
      <w:r w:rsidR="00707B89">
        <w:t>text</w:t>
      </w:r>
      <w:r>
        <w:t xml:space="preserve"> and apply a </w:t>
      </w:r>
      <w:r w:rsidR="008E36E4">
        <w:t>“</w:t>
      </w:r>
      <w:r>
        <w:t xml:space="preserve">Heading 6” style.  </w:t>
      </w:r>
    </w:p>
    <w:p w14:paraId="2A746DD1" w14:textId="77777777" w:rsidR="00B6563B" w:rsidRDefault="00B6563B" w:rsidP="00B6563B">
      <w:pPr>
        <w:pStyle w:val="BodyText"/>
      </w:pPr>
    </w:p>
    <w:p w14:paraId="4FA5A5F8" w14:textId="77777777" w:rsidR="008B11A3" w:rsidRDefault="008B11A3">
      <w:pPr>
        <w:spacing w:line="240" w:lineRule="auto"/>
      </w:pPr>
      <w:r>
        <w:br w:type="page"/>
      </w:r>
    </w:p>
    <w:p w14:paraId="20DCFA08" w14:textId="77777777" w:rsidR="008B11A3" w:rsidRDefault="008B11A3" w:rsidP="00097295">
      <w:pPr>
        <w:jc w:val="center"/>
        <w:rPr>
          <w:b/>
          <w:bCs/>
          <w:sz w:val="40"/>
          <w:szCs w:val="40"/>
        </w:rPr>
      </w:pPr>
      <w:r w:rsidRPr="00097295">
        <w:rPr>
          <w:b/>
          <w:bCs/>
          <w:sz w:val="40"/>
          <w:szCs w:val="40"/>
          <w:rtl/>
        </w:rPr>
        <w:lastRenderedPageBreak/>
        <w:t>عنوان الرسالة</w:t>
      </w:r>
    </w:p>
    <w:p w14:paraId="5870BDB3" w14:textId="77777777" w:rsidR="00097295" w:rsidRPr="00097295" w:rsidRDefault="00097295" w:rsidP="00097295">
      <w:pPr>
        <w:jc w:val="center"/>
        <w:rPr>
          <w:b/>
          <w:bCs/>
          <w:sz w:val="40"/>
          <w:szCs w:val="40"/>
        </w:rPr>
      </w:pPr>
    </w:p>
    <w:p w14:paraId="782A7017" w14:textId="77777777" w:rsidR="008B11A3" w:rsidRPr="00097295" w:rsidRDefault="008B11A3" w:rsidP="00097295">
      <w:pPr>
        <w:jc w:val="center"/>
        <w:rPr>
          <w:b/>
          <w:bCs/>
          <w:sz w:val="32"/>
          <w:szCs w:val="32"/>
        </w:rPr>
      </w:pPr>
      <w:r w:rsidRPr="00097295">
        <w:rPr>
          <w:b/>
          <w:bCs/>
          <w:sz w:val="32"/>
          <w:szCs w:val="32"/>
          <w:rtl/>
        </w:rPr>
        <w:t>اسم معد الرسالة</w:t>
      </w:r>
    </w:p>
    <w:p w14:paraId="0F1B0A0F" w14:textId="77777777" w:rsidR="00097295" w:rsidRPr="00097295" w:rsidRDefault="00097295" w:rsidP="00097295">
      <w:pPr>
        <w:jc w:val="center"/>
        <w:rPr>
          <w:b/>
          <w:bCs/>
          <w:sz w:val="40"/>
          <w:szCs w:val="40"/>
        </w:rPr>
      </w:pPr>
    </w:p>
    <w:p w14:paraId="1B5DA3EA" w14:textId="77777777" w:rsidR="008B11A3" w:rsidRPr="008B11A3" w:rsidRDefault="008B11A3" w:rsidP="00097295">
      <w:pPr>
        <w:jc w:val="center"/>
      </w:pPr>
      <w:r w:rsidRPr="00097295">
        <w:rPr>
          <w:b/>
          <w:bCs/>
          <w:sz w:val="40"/>
          <w:szCs w:val="40"/>
          <w:rtl/>
        </w:rPr>
        <w:t>المستخلص</w:t>
      </w:r>
    </w:p>
    <w:p w14:paraId="7265FFE7" w14:textId="77777777" w:rsidR="00B6563B" w:rsidRDefault="00B6563B" w:rsidP="00B6563B">
      <w:pPr>
        <w:pStyle w:val="BodyText"/>
      </w:pPr>
    </w:p>
    <w:sectPr w:rsidR="00B6563B" w:rsidSect="00E002ED">
      <w:footerReference w:type="default" r:id="rId11"/>
      <w:pgSz w:w="12240" w:h="15840" w:code="1"/>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BD632" w14:textId="77777777" w:rsidR="00AE0D49" w:rsidRDefault="00AE0D49">
      <w:r>
        <w:separator/>
      </w:r>
    </w:p>
  </w:endnote>
  <w:endnote w:type="continuationSeparator" w:id="0">
    <w:p w14:paraId="053741AE" w14:textId="77777777" w:rsidR="00AE0D49" w:rsidRDefault="00AE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27AAC" w14:textId="77777777" w:rsidR="00D21608" w:rsidRDefault="00D21608" w:rsidP="007B6B67">
    <w:pPr>
      <w:pStyle w:val="Footer"/>
      <w:jc w:val="center"/>
    </w:pPr>
    <w:r>
      <w:fldChar w:fldCharType="begin"/>
    </w:r>
    <w:r>
      <w:instrText xml:space="preserve"> PAGE   \* MERGEFORMAT </w:instrText>
    </w:r>
    <w:r>
      <w:fldChar w:fldCharType="separate"/>
    </w:r>
    <w:r w:rsidR="00D34300">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85CA4" w14:textId="77777777" w:rsidR="00BF60E3" w:rsidRDefault="00BF60E3" w:rsidP="007B6B67">
    <w:pPr>
      <w:pStyle w:val="Footer"/>
      <w:jc w:val="center"/>
    </w:pPr>
    <w:r>
      <w:fldChar w:fldCharType="begin"/>
    </w:r>
    <w:r>
      <w:instrText xml:space="preserve"> PAGE   \* MERGEFORMAT </w:instrText>
    </w:r>
    <w:r>
      <w:fldChar w:fldCharType="separate"/>
    </w:r>
    <w:r w:rsidR="00D34300">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1BEB0" w14:textId="77777777" w:rsidR="00AE0D49" w:rsidRDefault="00AE0D49">
      <w:r>
        <w:separator/>
      </w:r>
    </w:p>
  </w:footnote>
  <w:footnote w:type="continuationSeparator" w:id="0">
    <w:p w14:paraId="026185FE" w14:textId="77777777" w:rsidR="00AE0D49" w:rsidRDefault="00AE0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7965B6"/>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1"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Heading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E11247F"/>
    <w:multiLevelType w:val="hybridMultilevel"/>
    <w:tmpl w:val="B8647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4" w15:restartNumberingAfterBreak="0">
    <w:nsid w:val="321C0D15"/>
    <w:multiLevelType w:val="multilevel"/>
    <w:tmpl w:val="72360F7C"/>
    <w:lvl w:ilvl="0">
      <w:start w:val="1"/>
      <w:numFmt w:val="upperRoman"/>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space"/>
      <w:lvlText w:val=""/>
      <w:lvlJc w:val="left"/>
      <w:pPr>
        <w:ind w:left="0" w:firstLine="0"/>
      </w:pPr>
      <w:rPr>
        <w:rFonts w:hint="default"/>
      </w:rPr>
    </w:lvl>
    <w:lvl w:ilvl="2">
      <w:start w:val="1"/>
      <w:numFmt w:val="none"/>
      <w:pStyle w:val="Heading3"/>
      <w:suff w:val="space"/>
      <w:lvlText w:val=""/>
      <w:lvlJc w:val="left"/>
      <w:pPr>
        <w:ind w:left="0" w:firstLine="0"/>
      </w:pPr>
      <w:rPr>
        <w:rFonts w:hint="default"/>
      </w:rPr>
    </w:lvl>
    <w:lvl w:ilvl="3">
      <w:start w:val="1"/>
      <w:numFmt w:val="none"/>
      <w:pStyle w:val="Heading4"/>
      <w:suff w:val="space"/>
      <w:lvlText w:val=""/>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Heading7"/>
      <w:suff w:val="space"/>
      <w:lvlText w:val=""/>
      <w:lvlJc w:val="left"/>
      <w:pPr>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suff w:val="space"/>
      <w:lvlText w:val=""/>
      <w:lvlJc w:val="left"/>
      <w:pPr>
        <w:ind w:left="0" w:firstLine="0"/>
      </w:pPr>
      <w:rPr>
        <w:rFonts w:hint="default"/>
      </w:rPr>
    </w:lvl>
  </w:abstractNum>
  <w:abstractNum w:abstractNumId="15" w15:restartNumberingAfterBreak="0">
    <w:nsid w:val="477F1A9B"/>
    <w:multiLevelType w:val="hybridMultilevel"/>
    <w:tmpl w:val="B8647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5A61F5"/>
    <w:multiLevelType w:val="hybridMultilevel"/>
    <w:tmpl w:val="6116E314"/>
    <w:lvl w:ilvl="0" w:tplc="61349098">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B3630A"/>
    <w:multiLevelType w:val="hybridMultilevel"/>
    <w:tmpl w:val="A7C6E6D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B38B6"/>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0"/>
  </w:num>
  <w:num w:numId="15">
    <w:abstractNumId w:val="18"/>
  </w:num>
  <w:num w:numId="16">
    <w:abstractNumId w:val="17"/>
  </w:num>
  <w:num w:numId="17">
    <w:abstractNumId w:val="12"/>
  </w:num>
  <w:num w:numId="18">
    <w:abstractNumId w:val="15"/>
  </w:num>
  <w:num w:numId="1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22E53"/>
    <w:rsid w:val="0004375C"/>
    <w:rsid w:val="000607D6"/>
    <w:rsid w:val="00080FEA"/>
    <w:rsid w:val="000852A0"/>
    <w:rsid w:val="00097295"/>
    <w:rsid w:val="000E593C"/>
    <w:rsid w:val="00111837"/>
    <w:rsid w:val="00123F1C"/>
    <w:rsid w:val="001259E8"/>
    <w:rsid w:val="00143234"/>
    <w:rsid w:val="0014348D"/>
    <w:rsid w:val="001800C0"/>
    <w:rsid w:val="00186384"/>
    <w:rsid w:val="001940DF"/>
    <w:rsid w:val="001950A2"/>
    <w:rsid w:val="001A7B8D"/>
    <w:rsid w:val="001C130F"/>
    <w:rsid w:val="001C3B5C"/>
    <w:rsid w:val="001D330E"/>
    <w:rsid w:val="001D4386"/>
    <w:rsid w:val="001E1FDE"/>
    <w:rsid w:val="001E2A54"/>
    <w:rsid w:val="002023FD"/>
    <w:rsid w:val="00212F79"/>
    <w:rsid w:val="00231C50"/>
    <w:rsid w:val="00234E0D"/>
    <w:rsid w:val="00250C59"/>
    <w:rsid w:val="00255DE8"/>
    <w:rsid w:val="00262633"/>
    <w:rsid w:val="0026443F"/>
    <w:rsid w:val="002674CE"/>
    <w:rsid w:val="00276A01"/>
    <w:rsid w:val="002A5447"/>
    <w:rsid w:val="002C1B1F"/>
    <w:rsid w:val="002D7A68"/>
    <w:rsid w:val="002E0E7C"/>
    <w:rsid w:val="002E31F0"/>
    <w:rsid w:val="00314B1D"/>
    <w:rsid w:val="00322894"/>
    <w:rsid w:val="00324CA1"/>
    <w:rsid w:val="00337F2B"/>
    <w:rsid w:val="00343485"/>
    <w:rsid w:val="00352B0F"/>
    <w:rsid w:val="00361018"/>
    <w:rsid w:val="00361DA3"/>
    <w:rsid w:val="0036255C"/>
    <w:rsid w:val="00373EB9"/>
    <w:rsid w:val="003837E6"/>
    <w:rsid w:val="00385B50"/>
    <w:rsid w:val="00396477"/>
    <w:rsid w:val="003A3C6D"/>
    <w:rsid w:val="003A464A"/>
    <w:rsid w:val="003B4EA5"/>
    <w:rsid w:val="003F4F3A"/>
    <w:rsid w:val="003F65E1"/>
    <w:rsid w:val="00427DEF"/>
    <w:rsid w:val="00436C34"/>
    <w:rsid w:val="004416DD"/>
    <w:rsid w:val="00444905"/>
    <w:rsid w:val="00462579"/>
    <w:rsid w:val="0046775A"/>
    <w:rsid w:val="00472EFF"/>
    <w:rsid w:val="00486A85"/>
    <w:rsid w:val="00491DCF"/>
    <w:rsid w:val="004D1E15"/>
    <w:rsid w:val="004F41A1"/>
    <w:rsid w:val="005105BA"/>
    <w:rsid w:val="00512C72"/>
    <w:rsid w:val="005164F5"/>
    <w:rsid w:val="00522FF1"/>
    <w:rsid w:val="00545B25"/>
    <w:rsid w:val="005461E9"/>
    <w:rsid w:val="00555F43"/>
    <w:rsid w:val="00581968"/>
    <w:rsid w:val="0059719E"/>
    <w:rsid w:val="00597CD2"/>
    <w:rsid w:val="005A4460"/>
    <w:rsid w:val="005B0154"/>
    <w:rsid w:val="005B4F6E"/>
    <w:rsid w:val="005E512F"/>
    <w:rsid w:val="005F3B77"/>
    <w:rsid w:val="005F6E99"/>
    <w:rsid w:val="00617C05"/>
    <w:rsid w:val="0064632E"/>
    <w:rsid w:val="00661C4D"/>
    <w:rsid w:val="00663235"/>
    <w:rsid w:val="0069365F"/>
    <w:rsid w:val="006B50F3"/>
    <w:rsid w:val="006C563D"/>
    <w:rsid w:val="006D302B"/>
    <w:rsid w:val="006D5464"/>
    <w:rsid w:val="006E5F7F"/>
    <w:rsid w:val="006F3BEA"/>
    <w:rsid w:val="007022E1"/>
    <w:rsid w:val="007029C2"/>
    <w:rsid w:val="00707B89"/>
    <w:rsid w:val="007165C3"/>
    <w:rsid w:val="0073679D"/>
    <w:rsid w:val="0074308A"/>
    <w:rsid w:val="00775600"/>
    <w:rsid w:val="00776555"/>
    <w:rsid w:val="007A3BD4"/>
    <w:rsid w:val="007A7231"/>
    <w:rsid w:val="007B6B67"/>
    <w:rsid w:val="007D0894"/>
    <w:rsid w:val="007D6A8D"/>
    <w:rsid w:val="007F7DF0"/>
    <w:rsid w:val="00824257"/>
    <w:rsid w:val="0083772F"/>
    <w:rsid w:val="00847786"/>
    <w:rsid w:val="008834A4"/>
    <w:rsid w:val="0088775E"/>
    <w:rsid w:val="008B11A3"/>
    <w:rsid w:val="008B51A8"/>
    <w:rsid w:val="008D033E"/>
    <w:rsid w:val="008E36E4"/>
    <w:rsid w:val="008F0EC3"/>
    <w:rsid w:val="00923729"/>
    <w:rsid w:val="00934433"/>
    <w:rsid w:val="00943ED5"/>
    <w:rsid w:val="00977F40"/>
    <w:rsid w:val="009B5C63"/>
    <w:rsid w:val="009C00EE"/>
    <w:rsid w:val="009C58B4"/>
    <w:rsid w:val="009D39EE"/>
    <w:rsid w:val="009D7F7E"/>
    <w:rsid w:val="009E04BA"/>
    <w:rsid w:val="00A00697"/>
    <w:rsid w:val="00A16CA3"/>
    <w:rsid w:val="00A35259"/>
    <w:rsid w:val="00A36EC1"/>
    <w:rsid w:val="00A51897"/>
    <w:rsid w:val="00A86E56"/>
    <w:rsid w:val="00AA3176"/>
    <w:rsid w:val="00AC3BB3"/>
    <w:rsid w:val="00AE0D49"/>
    <w:rsid w:val="00B0520B"/>
    <w:rsid w:val="00B06ECD"/>
    <w:rsid w:val="00B07E7A"/>
    <w:rsid w:val="00B12FCC"/>
    <w:rsid w:val="00B138CC"/>
    <w:rsid w:val="00B23841"/>
    <w:rsid w:val="00B6563B"/>
    <w:rsid w:val="00B803BD"/>
    <w:rsid w:val="00B8096F"/>
    <w:rsid w:val="00B80A02"/>
    <w:rsid w:val="00B97DD4"/>
    <w:rsid w:val="00BB580F"/>
    <w:rsid w:val="00BC0D28"/>
    <w:rsid w:val="00BE0B81"/>
    <w:rsid w:val="00BE63C8"/>
    <w:rsid w:val="00BF60E3"/>
    <w:rsid w:val="00C07B48"/>
    <w:rsid w:val="00C106FA"/>
    <w:rsid w:val="00C17C26"/>
    <w:rsid w:val="00C22C3E"/>
    <w:rsid w:val="00C23060"/>
    <w:rsid w:val="00C24DD5"/>
    <w:rsid w:val="00C36C16"/>
    <w:rsid w:val="00C4144B"/>
    <w:rsid w:val="00C41F33"/>
    <w:rsid w:val="00C43497"/>
    <w:rsid w:val="00C47F5B"/>
    <w:rsid w:val="00C5385F"/>
    <w:rsid w:val="00C5692F"/>
    <w:rsid w:val="00C62365"/>
    <w:rsid w:val="00C62767"/>
    <w:rsid w:val="00C6324B"/>
    <w:rsid w:val="00C80362"/>
    <w:rsid w:val="00C92CD5"/>
    <w:rsid w:val="00CB1E0E"/>
    <w:rsid w:val="00CD05B6"/>
    <w:rsid w:val="00D02062"/>
    <w:rsid w:val="00D15981"/>
    <w:rsid w:val="00D21608"/>
    <w:rsid w:val="00D30609"/>
    <w:rsid w:val="00D33C12"/>
    <w:rsid w:val="00D34300"/>
    <w:rsid w:val="00D8599E"/>
    <w:rsid w:val="00D90412"/>
    <w:rsid w:val="00D93502"/>
    <w:rsid w:val="00DA3711"/>
    <w:rsid w:val="00DC5C7E"/>
    <w:rsid w:val="00DD1B73"/>
    <w:rsid w:val="00DF1E80"/>
    <w:rsid w:val="00DF5ACB"/>
    <w:rsid w:val="00E002ED"/>
    <w:rsid w:val="00E12E93"/>
    <w:rsid w:val="00E3017A"/>
    <w:rsid w:val="00E43FC4"/>
    <w:rsid w:val="00EA3D10"/>
    <w:rsid w:val="00EA759D"/>
    <w:rsid w:val="00EB02EE"/>
    <w:rsid w:val="00EB2723"/>
    <w:rsid w:val="00EB553E"/>
    <w:rsid w:val="00EC14E6"/>
    <w:rsid w:val="00ED4A44"/>
    <w:rsid w:val="00F05C5D"/>
    <w:rsid w:val="00F12B72"/>
    <w:rsid w:val="00F207E3"/>
    <w:rsid w:val="00F3015D"/>
    <w:rsid w:val="00F54F05"/>
    <w:rsid w:val="00F55D84"/>
    <w:rsid w:val="00F5634D"/>
    <w:rsid w:val="00F76609"/>
    <w:rsid w:val="00F96994"/>
    <w:rsid w:val="00FA2E97"/>
    <w:rsid w:val="00FC69A3"/>
    <w:rsid w:val="00FD0730"/>
    <w:rsid w:val="00FD5D6C"/>
    <w:rsid w:val="00FE238C"/>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33E60"/>
  <w15:docId w15:val="{DD06B70B-BB61-4375-A9B6-5988F140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76609"/>
    <w:pPr>
      <w:spacing w:line="360" w:lineRule="auto"/>
    </w:pPr>
    <w:rPr>
      <w:sz w:val="24"/>
      <w:szCs w:val="24"/>
    </w:rPr>
  </w:style>
  <w:style w:type="paragraph" w:styleId="Heading1">
    <w:name w:val="heading 1"/>
    <w:basedOn w:val="Normal"/>
    <w:next w:val="BodyText"/>
    <w:qFormat/>
    <w:rsid w:val="002D7A68"/>
    <w:pPr>
      <w:keepNext/>
      <w:spacing w:after="240"/>
      <w:jc w:val="center"/>
      <w:outlineLvl w:val="0"/>
    </w:pPr>
    <w:rPr>
      <w:rFonts w:cs="Arial"/>
      <w:b/>
      <w:bCs/>
      <w:kern w:val="32"/>
      <w:sz w:val="32"/>
      <w:szCs w:val="32"/>
    </w:rPr>
  </w:style>
  <w:style w:type="paragraph" w:styleId="Heading2">
    <w:name w:val="heading 2"/>
    <w:basedOn w:val="Normal"/>
    <w:next w:val="BodyText"/>
    <w:qFormat/>
    <w:rsid w:val="00B97DD4"/>
    <w:pPr>
      <w:keepNext/>
      <w:numPr>
        <w:ilvl w:val="1"/>
        <w:numId w:val="13"/>
      </w:numPr>
      <w:spacing w:before="240"/>
      <w:jc w:val="center"/>
      <w:outlineLvl w:val="1"/>
    </w:pPr>
    <w:rPr>
      <w:b/>
      <w:bCs/>
      <w:iCs/>
      <w:sz w:val="28"/>
      <w:szCs w:val="28"/>
    </w:rPr>
  </w:style>
  <w:style w:type="paragraph" w:styleId="Heading3">
    <w:name w:val="heading 3"/>
    <w:basedOn w:val="Normal"/>
    <w:next w:val="BodyText"/>
    <w:qFormat/>
    <w:rsid w:val="00B97DD4"/>
    <w:pPr>
      <w:keepNext/>
      <w:numPr>
        <w:ilvl w:val="2"/>
        <w:numId w:val="13"/>
      </w:numPr>
      <w:spacing w:before="240"/>
      <w:jc w:val="center"/>
      <w:outlineLvl w:val="2"/>
    </w:pPr>
    <w:rPr>
      <w:rFonts w:cs="Arial"/>
      <w:b/>
      <w:i/>
      <w:kern w:val="32"/>
      <w:sz w:val="26"/>
      <w:szCs w:val="26"/>
    </w:rPr>
  </w:style>
  <w:style w:type="paragraph" w:styleId="Heading4">
    <w:name w:val="heading 4"/>
    <w:basedOn w:val="Normal"/>
    <w:next w:val="BodyText"/>
    <w:qFormat/>
    <w:rsid w:val="00B97DD4"/>
    <w:pPr>
      <w:numPr>
        <w:ilvl w:val="3"/>
        <w:numId w:val="13"/>
      </w:numPr>
      <w:spacing w:before="240"/>
      <w:outlineLvl w:val="3"/>
    </w:pPr>
    <w:rPr>
      <w:b/>
      <w:bCs/>
      <w:i/>
      <w:szCs w:val="28"/>
    </w:rPr>
  </w:style>
  <w:style w:type="paragraph" w:styleId="Heading5">
    <w:name w:val="heading 5"/>
    <w:basedOn w:val="Normal"/>
    <w:next w:val="BodyText"/>
    <w:qFormat/>
    <w:rsid w:val="00B97DD4"/>
    <w:pPr>
      <w:keepNext/>
      <w:numPr>
        <w:ilvl w:val="4"/>
        <w:numId w:val="13"/>
      </w:numPr>
      <w:spacing w:before="240"/>
      <w:outlineLvl w:val="4"/>
    </w:pPr>
    <w:rPr>
      <w:rFonts w:cs="Arial"/>
      <w:b/>
      <w:bCs/>
      <w:i/>
      <w:iCs/>
      <w:kern w:val="32"/>
      <w:szCs w:val="26"/>
    </w:rPr>
  </w:style>
  <w:style w:type="paragraph" w:styleId="Heading6">
    <w:name w:val="heading 6"/>
    <w:basedOn w:val="Heading1"/>
    <w:next w:val="BodyText"/>
    <w:qFormat/>
    <w:rsid w:val="000852A0"/>
    <w:pPr>
      <w:numPr>
        <w:ilvl w:val="5"/>
        <w:numId w:val="12"/>
      </w:numPr>
      <w:outlineLvl w:val="5"/>
    </w:pPr>
    <w:rPr>
      <w:bCs w:val="0"/>
      <w:szCs w:val="22"/>
    </w:rPr>
  </w:style>
  <w:style w:type="paragraph" w:styleId="Heading7">
    <w:name w:val="heading 7"/>
    <w:basedOn w:val="Normal"/>
    <w:next w:val="BodyText"/>
    <w:qFormat/>
    <w:rsid w:val="00B97DD4"/>
    <w:pPr>
      <w:numPr>
        <w:ilvl w:val="6"/>
        <w:numId w:val="13"/>
      </w:numPr>
      <w:spacing w:before="240"/>
      <w:jc w:val="center"/>
      <w:outlineLvl w:val="6"/>
    </w:pPr>
    <w:rPr>
      <w:b/>
      <w:sz w:val="28"/>
    </w:rPr>
  </w:style>
  <w:style w:type="paragraph" w:styleId="Heading8">
    <w:name w:val="heading 8"/>
    <w:basedOn w:val="Normal"/>
    <w:next w:val="BodyText"/>
    <w:qFormat/>
    <w:rsid w:val="00B97DD4"/>
    <w:pPr>
      <w:numPr>
        <w:ilvl w:val="7"/>
        <w:numId w:val="13"/>
      </w:numPr>
      <w:spacing w:before="240"/>
      <w:jc w:val="center"/>
      <w:outlineLvl w:val="7"/>
    </w:pPr>
    <w:rPr>
      <w:b/>
      <w:i/>
      <w:iCs/>
      <w:sz w:val="26"/>
    </w:rPr>
  </w:style>
  <w:style w:type="paragraph" w:styleId="Heading9">
    <w:name w:val="heading 9"/>
    <w:basedOn w:val="Normal"/>
    <w:next w:val="BodyText"/>
    <w:qFormat/>
    <w:rsid w:val="00B97DD4"/>
    <w:pPr>
      <w:numPr>
        <w:ilvl w:val="8"/>
        <w:numId w:val="13"/>
      </w:numPr>
      <w:spacing w:before="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24DD5"/>
    <w:pPr>
      <w:spacing w:after="60" w:line="240" w:lineRule="auto"/>
      <w:jc w:val="center"/>
    </w:pPr>
    <w:rPr>
      <w:b/>
      <w:bCs/>
      <w:szCs w:val="20"/>
    </w:rPr>
  </w:style>
  <w:style w:type="paragraph" w:customStyle="1" w:styleId="TitlePage">
    <w:name w:val="Title Page"/>
    <w:pPr>
      <w:jc w:val="center"/>
    </w:pPr>
    <w:rPr>
      <w:sz w:val="24"/>
    </w:rPr>
  </w:style>
  <w:style w:type="paragraph" w:customStyle="1" w:styleId="TitlePageRightAlign">
    <w:name w:val="Title Page Right Align"/>
    <w:basedOn w:val="TitlePage"/>
    <w:pPr>
      <w:jc w:val="right"/>
    </w:pPr>
  </w:style>
  <w:style w:type="paragraph" w:customStyle="1" w:styleId="PageHeading">
    <w:name w:val="Page Heading"/>
    <w:basedOn w:val="TitlePage"/>
    <w:next w:val="BodyText"/>
    <w:rsid w:val="007A7231"/>
    <w:pPr>
      <w:keepNext/>
      <w:spacing w:after="240" w:line="360" w:lineRule="auto"/>
      <w:outlineLvl w:val="0"/>
    </w:pPr>
    <w:rPr>
      <w:b/>
      <w:sz w:val="32"/>
    </w:rPr>
  </w:style>
  <w:style w:type="paragraph" w:customStyle="1" w:styleId="PageHeadingTOC">
    <w:name w:val="Page Heading TOC"/>
    <w:basedOn w:val="PageHeading"/>
    <w:next w:val="BodyText"/>
    <w:qFormat/>
    <w:rsid w:val="006E5F7F"/>
    <w:rPr>
      <w:caps/>
    </w:rPr>
  </w:style>
  <w:style w:type="paragraph" w:styleId="TOC1">
    <w:name w:val="toc 1"/>
    <w:basedOn w:val="Normal"/>
    <w:next w:val="Normal"/>
    <w:autoRedefine/>
    <w:uiPriority w:val="39"/>
    <w:rsid w:val="00617C05"/>
    <w:pPr>
      <w:tabs>
        <w:tab w:val="right" w:leader="dot" w:pos="9350"/>
      </w:tabs>
      <w:ind w:left="432" w:hanging="432"/>
    </w:pPr>
    <w:rPr>
      <w:b/>
    </w:rPr>
  </w:style>
  <w:style w:type="paragraph" w:styleId="BodyText">
    <w:name w:val="Body Text"/>
    <w:basedOn w:val="Normal"/>
    <w:link w:val="BodyTextChar"/>
    <w:qFormat/>
    <w:rsid w:val="002E0E7C"/>
    <w:pPr>
      <w:spacing w:line="480" w:lineRule="auto"/>
      <w:ind w:firstLine="720"/>
      <w:jc w:val="both"/>
    </w:pPr>
  </w:style>
  <w:style w:type="paragraph" w:styleId="TOC2">
    <w:name w:val="toc 2"/>
    <w:basedOn w:val="Normal"/>
    <w:next w:val="Normal"/>
    <w:autoRedefine/>
    <w:uiPriority w:val="39"/>
    <w:rsid w:val="00617C05"/>
    <w:pPr>
      <w:tabs>
        <w:tab w:val="right" w:leader="dot" w:pos="9356"/>
      </w:tabs>
      <w:ind w:left="245" w:right="43"/>
    </w:pPr>
  </w:style>
  <w:style w:type="paragraph" w:styleId="TOC3">
    <w:name w:val="toc 3"/>
    <w:basedOn w:val="Normal"/>
    <w:next w:val="Normal"/>
    <w:autoRedefine/>
    <w:uiPriority w:val="39"/>
    <w:rsid w:val="00617C05"/>
    <w:pPr>
      <w:tabs>
        <w:tab w:val="right" w:leader="dot" w:pos="9356"/>
      </w:tabs>
      <w:ind w:left="475" w:right="43"/>
    </w:pPr>
  </w:style>
  <w:style w:type="paragraph" w:styleId="TOC4">
    <w:name w:val="toc 4"/>
    <w:basedOn w:val="Normal"/>
    <w:next w:val="Normal"/>
    <w:autoRedefine/>
    <w:uiPriority w:val="39"/>
    <w:rsid w:val="00617C05"/>
    <w:pPr>
      <w:tabs>
        <w:tab w:val="right" w:leader="dot" w:pos="9356"/>
      </w:tabs>
      <w:ind w:left="720" w:right="43"/>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ableofFigures">
    <w:name w:val="table of figures"/>
    <w:basedOn w:val="Normal"/>
    <w:next w:val="Normal"/>
    <w:uiPriority w:val="99"/>
    <w:pPr>
      <w:ind w:left="475" w:hanging="475"/>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pPr>
    <w:rPr>
      <w:rFonts w:ascii="Arial" w:hAnsi="Arial"/>
    </w:rPr>
  </w:style>
  <w:style w:type="paragraph" w:customStyle="1" w:styleId="Text">
    <w:name w:val="Text"/>
    <w:rsid w:val="003F65E1"/>
    <w:pPr>
      <w:spacing w:line="360" w:lineRule="auto"/>
      <w:jc w:val="both"/>
    </w:pPr>
    <w:rPr>
      <w:sz w:val="24"/>
    </w:rPr>
  </w:style>
  <w:style w:type="character" w:customStyle="1" w:styleId="TitlePageChar">
    <w:name w:val="Title Page Char"/>
    <w:rPr>
      <w:sz w:val="24"/>
      <w:lang w:val="en-US" w:eastAsia="en-US" w:bidi="ar-SA"/>
    </w:rPr>
  </w:style>
  <w:style w:type="character" w:customStyle="1" w:styleId="PageHeadingChar">
    <w:name w:val="Page Heading Char"/>
    <w:rPr>
      <w:b/>
      <w:sz w:val="32"/>
      <w:lang w:val="en-US" w:eastAsia="en-US" w:bidi="ar-SA"/>
    </w:rPr>
  </w:style>
  <w:style w:type="character" w:styleId="FollowedHyperlink">
    <w:name w:val="FollowedHyperlink"/>
    <w:rPr>
      <w:color w:val="800080"/>
      <w:u w:val="single"/>
    </w:rPr>
  </w:style>
  <w:style w:type="paragraph" w:styleId="Bibliography">
    <w:name w:val="Bibliography"/>
    <w:basedOn w:val="BodyText"/>
    <w:rsid w:val="00B138CC"/>
    <w:pPr>
      <w:spacing w:after="240" w:line="240" w:lineRule="auto"/>
      <w:ind w:left="720" w:hanging="720"/>
    </w:pPr>
  </w:style>
  <w:style w:type="character" w:styleId="CommentReference">
    <w:name w:val="annotation reference"/>
    <w:rsid w:val="00790CF1"/>
    <w:rPr>
      <w:sz w:val="16"/>
      <w:szCs w:val="16"/>
    </w:rPr>
  </w:style>
  <w:style w:type="paragraph" w:styleId="CommentText">
    <w:name w:val="annotation text"/>
    <w:basedOn w:val="Normal"/>
    <w:link w:val="CommentTextChar"/>
    <w:rsid w:val="00790CF1"/>
    <w:rPr>
      <w:sz w:val="20"/>
      <w:szCs w:val="20"/>
    </w:rPr>
  </w:style>
  <w:style w:type="character" w:customStyle="1" w:styleId="CommentTextChar">
    <w:name w:val="Comment Text Char"/>
    <w:basedOn w:val="DefaultParagraphFont"/>
    <w:link w:val="CommentText"/>
    <w:rsid w:val="00790CF1"/>
  </w:style>
  <w:style w:type="paragraph" w:styleId="CommentSubject">
    <w:name w:val="annotation subject"/>
    <w:basedOn w:val="CommentText"/>
    <w:next w:val="CommentText"/>
    <w:link w:val="CommentSubjectChar"/>
    <w:rsid w:val="00790CF1"/>
    <w:rPr>
      <w:b/>
      <w:bCs/>
    </w:rPr>
  </w:style>
  <w:style w:type="character" w:customStyle="1" w:styleId="CommentSubjectChar">
    <w:name w:val="Comment Subject Char"/>
    <w:link w:val="CommentSubject"/>
    <w:rsid w:val="00790CF1"/>
    <w:rPr>
      <w:b/>
      <w:bCs/>
    </w:rPr>
  </w:style>
  <w:style w:type="paragraph" w:styleId="BalloonText">
    <w:name w:val="Balloon Text"/>
    <w:basedOn w:val="Normal"/>
    <w:link w:val="BalloonTextChar"/>
    <w:rsid w:val="00790CF1"/>
    <w:pPr>
      <w:spacing w:line="240" w:lineRule="auto"/>
    </w:pPr>
    <w:rPr>
      <w:rFonts w:ascii="Tahoma" w:hAnsi="Tahoma" w:cs="Tahoma"/>
      <w:sz w:val="16"/>
      <w:szCs w:val="16"/>
    </w:rPr>
  </w:style>
  <w:style w:type="character" w:customStyle="1" w:styleId="BalloonTextChar">
    <w:name w:val="Balloon Text Char"/>
    <w:link w:val="BalloonText"/>
    <w:rsid w:val="00790CF1"/>
    <w:rPr>
      <w:rFonts w:ascii="Tahoma" w:hAnsi="Tahoma" w:cs="Tahoma"/>
      <w:sz w:val="16"/>
      <w:szCs w:val="16"/>
    </w:rPr>
  </w:style>
  <w:style w:type="paragraph" w:styleId="Revision">
    <w:name w:val="Revision"/>
    <w:hidden/>
    <w:uiPriority w:val="99"/>
    <w:semiHidden/>
    <w:rsid w:val="00243901"/>
    <w:rPr>
      <w:sz w:val="24"/>
      <w:szCs w:val="24"/>
    </w:rPr>
  </w:style>
  <w:style w:type="paragraph" w:styleId="DocumentMap">
    <w:name w:val="Document Map"/>
    <w:basedOn w:val="Normal"/>
    <w:link w:val="DocumentMapChar"/>
    <w:rsid w:val="002A5447"/>
    <w:rPr>
      <w:rFonts w:ascii="Tahoma" w:hAnsi="Tahoma" w:cs="Tahoma"/>
      <w:sz w:val="16"/>
      <w:szCs w:val="16"/>
    </w:rPr>
  </w:style>
  <w:style w:type="character" w:customStyle="1" w:styleId="DocumentMapChar">
    <w:name w:val="Document Map Char"/>
    <w:link w:val="DocumentMap"/>
    <w:rsid w:val="002A5447"/>
    <w:rPr>
      <w:rFonts w:ascii="Tahoma" w:hAnsi="Tahoma" w:cs="Tahoma"/>
      <w:sz w:val="16"/>
      <w:szCs w:val="16"/>
    </w:rPr>
  </w:style>
  <w:style w:type="paragraph" w:customStyle="1" w:styleId="TableText">
    <w:name w:val="Table Text"/>
    <w:basedOn w:val="Normal"/>
    <w:qFormat/>
    <w:rsid w:val="00C4144B"/>
    <w:pPr>
      <w:spacing w:before="60" w:after="60" w:line="240" w:lineRule="auto"/>
    </w:pPr>
  </w:style>
  <w:style w:type="paragraph" w:styleId="BlockText">
    <w:name w:val="Block Text"/>
    <w:basedOn w:val="Normal"/>
    <w:rsid w:val="00373EB9"/>
    <w:pPr>
      <w:spacing w:after="120"/>
      <w:ind w:left="1440" w:right="1440"/>
    </w:pPr>
  </w:style>
  <w:style w:type="paragraph" w:styleId="BodyText2">
    <w:name w:val="Body Text 2"/>
    <w:basedOn w:val="Normal"/>
    <w:link w:val="BodyText2Char"/>
    <w:rsid w:val="00373EB9"/>
    <w:pPr>
      <w:spacing w:after="120" w:line="480" w:lineRule="auto"/>
    </w:pPr>
  </w:style>
  <w:style w:type="character" w:customStyle="1" w:styleId="BodyText2Char">
    <w:name w:val="Body Text 2 Char"/>
    <w:link w:val="BodyText2"/>
    <w:rsid w:val="00373EB9"/>
    <w:rPr>
      <w:sz w:val="24"/>
      <w:szCs w:val="24"/>
    </w:rPr>
  </w:style>
  <w:style w:type="paragraph" w:styleId="BodyText3">
    <w:name w:val="Body Text 3"/>
    <w:basedOn w:val="Normal"/>
    <w:link w:val="BodyText3Char"/>
    <w:rsid w:val="00373EB9"/>
    <w:pPr>
      <w:spacing w:after="120"/>
    </w:pPr>
    <w:rPr>
      <w:sz w:val="16"/>
      <w:szCs w:val="16"/>
    </w:rPr>
  </w:style>
  <w:style w:type="character" w:customStyle="1" w:styleId="BodyText3Char">
    <w:name w:val="Body Text 3 Char"/>
    <w:link w:val="BodyText3"/>
    <w:rsid w:val="00373EB9"/>
    <w:rPr>
      <w:sz w:val="16"/>
      <w:szCs w:val="16"/>
    </w:rPr>
  </w:style>
  <w:style w:type="paragraph" w:styleId="BodyTextFirstIndent">
    <w:name w:val="Body Text First Indent"/>
    <w:basedOn w:val="BodyText"/>
    <w:link w:val="BodyTextFirstIndentChar"/>
    <w:rsid w:val="00373EB9"/>
    <w:pPr>
      <w:spacing w:after="120"/>
      <w:ind w:firstLine="210"/>
    </w:pPr>
  </w:style>
  <w:style w:type="character" w:customStyle="1" w:styleId="BodyTextChar">
    <w:name w:val="Body Text Char"/>
    <w:link w:val="BodyText"/>
    <w:rsid w:val="002E0E7C"/>
    <w:rPr>
      <w:sz w:val="24"/>
      <w:szCs w:val="24"/>
    </w:rPr>
  </w:style>
  <w:style w:type="character" w:customStyle="1" w:styleId="BodyTextFirstIndentChar">
    <w:name w:val="Body Text First Indent Char"/>
    <w:basedOn w:val="BodyTextChar"/>
    <w:link w:val="BodyTextFirstIndent"/>
    <w:rsid w:val="00373EB9"/>
    <w:rPr>
      <w:sz w:val="24"/>
      <w:szCs w:val="24"/>
    </w:rPr>
  </w:style>
  <w:style w:type="paragraph" w:styleId="BodyTextIndent">
    <w:name w:val="Body Text Indent"/>
    <w:basedOn w:val="Normal"/>
    <w:link w:val="BodyTextIndentChar"/>
    <w:rsid w:val="00373EB9"/>
    <w:pPr>
      <w:spacing w:after="120"/>
      <w:ind w:left="360"/>
    </w:pPr>
  </w:style>
  <w:style w:type="character" w:customStyle="1" w:styleId="BodyTextIndentChar">
    <w:name w:val="Body Text Indent Char"/>
    <w:link w:val="BodyTextIndent"/>
    <w:rsid w:val="00373EB9"/>
    <w:rPr>
      <w:sz w:val="24"/>
      <w:szCs w:val="24"/>
    </w:rPr>
  </w:style>
  <w:style w:type="paragraph" w:styleId="BodyTextFirstIndent2">
    <w:name w:val="Body Text First Indent 2"/>
    <w:basedOn w:val="BodyTextIndent"/>
    <w:link w:val="BodyTextFirstIndent2Char"/>
    <w:rsid w:val="00373EB9"/>
    <w:pPr>
      <w:ind w:firstLine="210"/>
    </w:pPr>
  </w:style>
  <w:style w:type="character" w:customStyle="1" w:styleId="BodyTextFirstIndent2Char">
    <w:name w:val="Body Text First Indent 2 Char"/>
    <w:basedOn w:val="BodyTextIndentChar"/>
    <w:link w:val="BodyTextFirstIndent2"/>
    <w:rsid w:val="00373EB9"/>
    <w:rPr>
      <w:sz w:val="24"/>
      <w:szCs w:val="24"/>
    </w:rPr>
  </w:style>
  <w:style w:type="paragraph" w:styleId="BodyTextIndent2">
    <w:name w:val="Body Text Indent 2"/>
    <w:basedOn w:val="Normal"/>
    <w:link w:val="BodyTextIndent2Char"/>
    <w:rsid w:val="00373EB9"/>
    <w:pPr>
      <w:spacing w:after="120" w:line="480" w:lineRule="auto"/>
      <w:ind w:left="360"/>
    </w:pPr>
  </w:style>
  <w:style w:type="character" w:customStyle="1" w:styleId="BodyTextIndent2Char">
    <w:name w:val="Body Text Indent 2 Char"/>
    <w:link w:val="BodyTextIndent2"/>
    <w:rsid w:val="00373EB9"/>
    <w:rPr>
      <w:sz w:val="24"/>
      <w:szCs w:val="24"/>
    </w:rPr>
  </w:style>
  <w:style w:type="paragraph" w:styleId="BodyTextIndent3">
    <w:name w:val="Body Text Indent 3"/>
    <w:basedOn w:val="Normal"/>
    <w:link w:val="BodyTextIndent3Char"/>
    <w:rsid w:val="00373EB9"/>
    <w:pPr>
      <w:spacing w:after="120"/>
      <w:ind w:left="360"/>
    </w:pPr>
    <w:rPr>
      <w:sz w:val="16"/>
      <w:szCs w:val="16"/>
    </w:rPr>
  </w:style>
  <w:style w:type="character" w:customStyle="1" w:styleId="BodyTextIndent3Char">
    <w:name w:val="Body Text Indent 3 Char"/>
    <w:link w:val="BodyTextIndent3"/>
    <w:rsid w:val="00373EB9"/>
    <w:rPr>
      <w:sz w:val="16"/>
      <w:szCs w:val="16"/>
    </w:rPr>
  </w:style>
  <w:style w:type="paragraph" w:styleId="Closing">
    <w:name w:val="Closing"/>
    <w:basedOn w:val="Normal"/>
    <w:link w:val="ClosingChar"/>
    <w:rsid w:val="00373EB9"/>
    <w:pPr>
      <w:ind w:left="4320"/>
    </w:pPr>
  </w:style>
  <w:style w:type="character" w:customStyle="1" w:styleId="ClosingChar">
    <w:name w:val="Closing Char"/>
    <w:link w:val="Closing"/>
    <w:rsid w:val="00373EB9"/>
    <w:rPr>
      <w:sz w:val="24"/>
      <w:szCs w:val="24"/>
    </w:rPr>
  </w:style>
  <w:style w:type="paragraph" w:styleId="Date">
    <w:name w:val="Date"/>
    <w:basedOn w:val="Normal"/>
    <w:next w:val="Normal"/>
    <w:link w:val="DateChar"/>
    <w:rsid w:val="00373EB9"/>
  </w:style>
  <w:style w:type="character" w:customStyle="1" w:styleId="DateChar">
    <w:name w:val="Date Char"/>
    <w:link w:val="Date"/>
    <w:rsid w:val="00373EB9"/>
    <w:rPr>
      <w:sz w:val="24"/>
      <w:szCs w:val="24"/>
    </w:rPr>
  </w:style>
  <w:style w:type="paragraph" w:styleId="E-mailSignature">
    <w:name w:val="E-mail Signature"/>
    <w:basedOn w:val="Normal"/>
    <w:link w:val="E-mailSignatureChar"/>
    <w:rsid w:val="00373EB9"/>
  </w:style>
  <w:style w:type="character" w:customStyle="1" w:styleId="E-mailSignatureChar">
    <w:name w:val="E-mail Signature Char"/>
    <w:link w:val="E-mailSignature"/>
    <w:rsid w:val="00373EB9"/>
    <w:rPr>
      <w:sz w:val="24"/>
      <w:szCs w:val="24"/>
    </w:rPr>
  </w:style>
  <w:style w:type="paragraph" w:styleId="EndnoteText">
    <w:name w:val="endnote text"/>
    <w:basedOn w:val="Normal"/>
    <w:link w:val="EndnoteTextChar"/>
    <w:rsid w:val="00373EB9"/>
    <w:rPr>
      <w:sz w:val="20"/>
      <w:szCs w:val="20"/>
    </w:rPr>
  </w:style>
  <w:style w:type="character" w:customStyle="1" w:styleId="EndnoteTextChar">
    <w:name w:val="Endnote Text Char"/>
    <w:basedOn w:val="DefaultParagraphFont"/>
    <w:link w:val="EndnoteText"/>
    <w:rsid w:val="00373EB9"/>
  </w:style>
  <w:style w:type="paragraph" w:styleId="EnvelopeAddress">
    <w:name w:val="envelope address"/>
    <w:basedOn w:val="Normal"/>
    <w:rsid w:val="00373EB9"/>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73EB9"/>
    <w:rPr>
      <w:rFonts w:ascii="Cambria" w:hAnsi="Cambria"/>
      <w:sz w:val="20"/>
      <w:szCs w:val="20"/>
    </w:rPr>
  </w:style>
  <w:style w:type="paragraph" w:styleId="FootnoteText">
    <w:name w:val="footnote text"/>
    <w:basedOn w:val="Normal"/>
    <w:link w:val="FootnoteTextChar"/>
    <w:rsid w:val="00373EB9"/>
    <w:rPr>
      <w:sz w:val="20"/>
      <w:szCs w:val="20"/>
    </w:rPr>
  </w:style>
  <w:style w:type="character" w:customStyle="1" w:styleId="FootnoteTextChar">
    <w:name w:val="Footnote Text Char"/>
    <w:basedOn w:val="DefaultParagraphFont"/>
    <w:link w:val="FootnoteText"/>
    <w:rsid w:val="00373EB9"/>
  </w:style>
  <w:style w:type="paragraph" w:styleId="HTMLPreformatted">
    <w:name w:val="HTML Preformatted"/>
    <w:basedOn w:val="Normal"/>
    <w:link w:val="HTMLPreformattedChar"/>
    <w:rsid w:val="00373EB9"/>
    <w:rPr>
      <w:rFonts w:ascii="Courier New" w:hAnsi="Courier New" w:cs="Courier New"/>
      <w:sz w:val="20"/>
      <w:szCs w:val="20"/>
    </w:rPr>
  </w:style>
  <w:style w:type="character" w:customStyle="1" w:styleId="HTMLPreformattedChar">
    <w:name w:val="HTML Preformatted Char"/>
    <w:link w:val="HTMLPreformatted"/>
    <w:rsid w:val="00373EB9"/>
    <w:rPr>
      <w:rFonts w:ascii="Courier New" w:hAnsi="Courier New" w:cs="Courier New"/>
    </w:rPr>
  </w:style>
  <w:style w:type="paragraph" w:styleId="Index1">
    <w:name w:val="index 1"/>
    <w:basedOn w:val="Normal"/>
    <w:next w:val="Normal"/>
    <w:autoRedefine/>
    <w:rsid w:val="00373EB9"/>
    <w:pPr>
      <w:ind w:left="240" w:hanging="240"/>
    </w:pPr>
  </w:style>
  <w:style w:type="paragraph" w:styleId="Index2">
    <w:name w:val="index 2"/>
    <w:basedOn w:val="Normal"/>
    <w:next w:val="Normal"/>
    <w:autoRedefine/>
    <w:rsid w:val="00373EB9"/>
    <w:pPr>
      <w:ind w:left="480" w:hanging="240"/>
    </w:pPr>
  </w:style>
  <w:style w:type="paragraph" w:styleId="Index3">
    <w:name w:val="index 3"/>
    <w:basedOn w:val="Normal"/>
    <w:next w:val="Normal"/>
    <w:autoRedefine/>
    <w:rsid w:val="00373EB9"/>
    <w:pPr>
      <w:ind w:left="720" w:hanging="240"/>
    </w:pPr>
  </w:style>
  <w:style w:type="paragraph" w:styleId="Index4">
    <w:name w:val="index 4"/>
    <w:basedOn w:val="Normal"/>
    <w:next w:val="Normal"/>
    <w:autoRedefine/>
    <w:rsid w:val="00373EB9"/>
    <w:pPr>
      <w:ind w:left="960" w:hanging="240"/>
    </w:pPr>
  </w:style>
  <w:style w:type="paragraph" w:styleId="Index5">
    <w:name w:val="index 5"/>
    <w:basedOn w:val="Normal"/>
    <w:next w:val="Normal"/>
    <w:autoRedefine/>
    <w:rsid w:val="00373EB9"/>
    <w:pPr>
      <w:ind w:left="1200" w:hanging="240"/>
    </w:pPr>
  </w:style>
  <w:style w:type="paragraph" w:styleId="Index6">
    <w:name w:val="index 6"/>
    <w:basedOn w:val="Normal"/>
    <w:next w:val="Normal"/>
    <w:autoRedefine/>
    <w:rsid w:val="00373EB9"/>
    <w:pPr>
      <w:ind w:left="1440" w:hanging="240"/>
    </w:pPr>
  </w:style>
  <w:style w:type="paragraph" w:styleId="Index7">
    <w:name w:val="index 7"/>
    <w:basedOn w:val="Normal"/>
    <w:next w:val="Normal"/>
    <w:autoRedefine/>
    <w:rsid w:val="00373EB9"/>
    <w:pPr>
      <w:ind w:left="1680" w:hanging="240"/>
    </w:pPr>
  </w:style>
  <w:style w:type="paragraph" w:styleId="Index8">
    <w:name w:val="index 8"/>
    <w:basedOn w:val="Normal"/>
    <w:next w:val="Normal"/>
    <w:autoRedefine/>
    <w:rsid w:val="00FA2E97"/>
    <w:pPr>
      <w:spacing w:before="240"/>
      <w:ind w:left="1930" w:hanging="245"/>
    </w:pPr>
  </w:style>
  <w:style w:type="paragraph" w:styleId="Index9">
    <w:name w:val="index 9"/>
    <w:basedOn w:val="Normal"/>
    <w:next w:val="Normal"/>
    <w:autoRedefine/>
    <w:rsid w:val="00373EB9"/>
    <w:pPr>
      <w:ind w:left="2160" w:hanging="240"/>
    </w:pPr>
  </w:style>
  <w:style w:type="paragraph" w:styleId="IndexHeading">
    <w:name w:val="index heading"/>
    <w:basedOn w:val="Normal"/>
    <w:next w:val="Index1"/>
    <w:rsid w:val="00373EB9"/>
    <w:rPr>
      <w:rFonts w:ascii="Cambria" w:hAnsi="Cambria"/>
      <w:b/>
      <w:bCs/>
    </w:rPr>
  </w:style>
  <w:style w:type="paragraph" w:styleId="IntenseQuote">
    <w:name w:val="Intense Quote"/>
    <w:basedOn w:val="Normal"/>
    <w:next w:val="Normal"/>
    <w:link w:val="IntenseQuoteChar"/>
    <w:uiPriority w:val="30"/>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3EB9"/>
    <w:rPr>
      <w:b/>
      <w:bCs/>
      <w:i/>
      <w:iCs/>
      <w:color w:val="4F81BD"/>
      <w:sz w:val="24"/>
      <w:szCs w:val="24"/>
    </w:rPr>
  </w:style>
  <w:style w:type="paragraph" w:styleId="List">
    <w:name w:val="List"/>
    <w:basedOn w:val="Normal"/>
    <w:rsid w:val="00373EB9"/>
    <w:pPr>
      <w:ind w:left="360" w:hanging="360"/>
      <w:contextualSpacing/>
    </w:pPr>
  </w:style>
  <w:style w:type="paragraph" w:styleId="List2">
    <w:name w:val="List 2"/>
    <w:basedOn w:val="Normal"/>
    <w:rsid w:val="00373EB9"/>
    <w:pPr>
      <w:ind w:left="720" w:hanging="360"/>
      <w:contextualSpacing/>
    </w:pPr>
  </w:style>
  <w:style w:type="paragraph" w:styleId="List3">
    <w:name w:val="List 3"/>
    <w:basedOn w:val="Normal"/>
    <w:rsid w:val="00373EB9"/>
    <w:pPr>
      <w:ind w:left="1080" w:hanging="360"/>
      <w:contextualSpacing/>
    </w:pPr>
  </w:style>
  <w:style w:type="paragraph" w:styleId="List4">
    <w:name w:val="List 4"/>
    <w:basedOn w:val="Normal"/>
    <w:rsid w:val="00373EB9"/>
    <w:pPr>
      <w:ind w:left="1440" w:hanging="360"/>
      <w:contextualSpacing/>
    </w:pPr>
  </w:style>
  <w:style w:type="paragraph" w:styleId="List5">
    <w:name w:val="List 5"/>
    <w:basedOn w:val="Normal"/>
    <w:rsid w:val="00373EB9"/>
    <w:pPr>
      <w:ind w:left="1800" w:hanging="360"/>
      <w:contextualSpacing/>
    </w:pPr>
  </w:style>
  <w:style w:type="paragraph" w:styleId="ListBullet">
    <w:name w:val="List Bullet"/>
    <w:basedOn w:val="Normal"/>
    <w:rsid w:val="00373EB9"/>
    <w:pPr>
      <w:numPr>
        <w:numId w:val="2"/>
      </w:numPr>
      <w:contextualSpacing/>
    </w:pPr>
  </w:style>
  <w:style w:type="paragraph" w:styleId="ListBullet2">
    <w:name w:val="List Bullet 2"/>
    <w:basedOn w:val="Normal"/>
    <w:rsid w:val="00373EB9"/>
    <w:pPr>
      <w:numPr>
        <w:numId w:val="3"/>
      </w:numPr>
      <w:contextualSpacing/>
    </w:pPr>
  </w:style>
  <w:style w:type="paragraph" w:styleId="ListBullet3">
    <w:name w:val="List Bullet 3"/>
    <w:basedOn w:val="Normal"/>
    <w:rsid w:val="00373EB9"/>
    <w:pPr>
      <w:numPr>
        <w:numId w:val="4"/>
      </w:numPr>
      <w:contextualSpacing/>
    </w:pPr>
  </w:style>
  <w:style w:type="paragraph" w:styleId="ListBullet4">
    <w:name w:val="List Bullet 4"/>
    <w:basedOn w:val="Normal"/>
    <w:rsid w:val="00373EB9"/>
    <w:pPr>
      <w:numPr>
        <w:numId w:val="5"/>
      </w:numPr>
      <w:contextualSpacing/>
    </w:pPr>
  </w:style>
  <w:style w:type="paragraph" w:styleId="ListBullet5">
    <w:name w:val="List Bullet 5"/>
    <w:basedOn w:val="Normal"/>
    <w:rsid w:val="00373EB9"/>
    <w:pPr>
      <w:numPr>
        <w:numId w:val="6"/>
      </w:numPr>
      <w:contextualSpacing/>
    </w:pPr>
  </w:style>
  <w:style w:type="paragraph" w:styleId="ListContinue">
    <w:name w:val="List Continue"/>
    <w:basedOn w:val="Normal"/>
    <w:rsid w:val="00373EB9"/>
    <w:pPr>
      <w:spacing w:after="120"/>
      <w:ind w:left="360"/>
      <w:contextualSpacing/>
    </w:pPr>
  </w:style>
  <w:style w:type="paragraph" w:styleId="ListContinue2">
    <w:name w:val="List Continue 2"/>
    <w:basedOn w:val="Normal"/>
    <w:rsid w:val="00373EB9"/>
    <w:pPr>
      <w:spacing w:after="120"/>
      <w:ind w:left="720"/>
      <w:contextualSpacing/>
    </w:pPr>
  </w:style>
  <w:style w:type="paragraph" w:styleId="ListContinue3">
    <w:name w:val="List Continue 3"/>
    <w:basedOn w:val="Normal"/>
    <w:rsid w:val="00373EB9"/>
    <w:pPr>
      <w:spacing w:after="120"/>
      <w:ind w:left="1080"/>
      <w:contextualSpacing/>
    </w:pPr>
  </w:style>
  <w:style w:type="paragraph" w:styleId="ListContinue4">
    <w:name w:val="List Continue 4"/>
    <w:basedOn w:val="Normal"/>
    <w:rsid w:val="00373EB9"/>
    <w:pPr>
      <w:spacing w:after="120"/>
      <w:ind w:left="1440"/>
      <w:contextualSpacing/>
    </w:pPr>
  </w:style>
  <w:style w:type="paragraph" w:styleId="ListContinue5">
    <w:name w:val="List Continue 5"/>
    <w:basedOn w:val="Normal"/>
    <w:rsid w:val="00373EB9"/>
    <w:pPr>
      <w:spacing w:after="120"/>
      <w:ind w:left="1800"/>
      <w:contextualSpacing/>
    </w:pPr>
  </w:style>
  <w:style w:type="paragraph" w:styleId="ListNumber">
    <w:name w:val="List Number"/>
    <w:basedOn w:val="Normal"/>
    <w:rsid w:val="00373EB9"/>
    <w:pPr>
      <w:numPr>
        <w:numId w:val="7"/>
      </w:numPr>
      <w:contextualSpacing/>
    </w:pPr>
  </w:style>
  <w:style w:type="paragraph" w:styleId="ListNumber2">
    <w:name w:val="List Number 2"/>
    <w:basedOn w:val="Normal"/>
    <w:rsid w:val="00373EB9"/>
    <w:pPr>
      <w:numPr>
        <w:numId w:val="8"/>
      </w:numPr>
      <w:contextualSpacing/>
    </w:pPr>
  </w:style>
  <w:style w:type="paragraph" w:styleId="ListNumber3">
    <w:name w:val="List Number 3"/>
    <w:basedOn w:val="Normal"/>
    <w:rsid w:val="00373EB9"/>
    <w:pPr>
      <w:numPr>
        <w:numId w:val="9"/>
      </w:numPr>
      <w:contextualSpacing/>
    </w:pPr>
  </w:style>
  <w:style w:type="paragraph" w:styleId="ListNumber4">
    <w:name w:val="List Number 4"/>
    <w:basedOn w:val="Normal"/>
    <w:rsid w:val="00373EB9"/>
    <w:pPr>
      <w:numPr>
        <w:numId w:val="10"/>
      </w:numPr>
      <w:contextualSpacing/>
    </w:pPr>
  </w:style>
  <w:style w:type="paragraph" w:styleId="ListNumber5">
    <w:name w:val="List Number 5"/>
    <w:basedOn w:val="Normal"/>
    <w:rsid w:val="00373EB9"/>
    <w:pPr>
      <w:numPr>
        <w:numId w:val="11"/>
      </w:numPr>
      <w:contextualSpacing/>
    </w:pPr>
  </w:style>
  <w:style w:type="paragraph" w:styleId="ListParagraph">
    <w:name w:val="List Paragraph"/>
    <w:basedOn w:val="Normal"/>
    <w:uiPriority w:val="34"/>
    <w:qFormat/>
    <w:rsid w:val="00373EB9"/>
    <w:pPr>
      <w:ind w:left="720"/>
    </w:pPr>
  </w:style>
  <w:style w:type="paragraph" w:styleId="MessageHeader">
    <w:name w:val="Message Header"/>
    <w:basedOn w:val="Normal"/>
    <w:link w:val="MessageHeaderCh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73EB9"/>
    <w:rPr>
      <w:rFonts w:ascii="Cambria" w:eastAsia="Times New Roman" w:hAnsi="Cambria" w:cs="Times New Roman"/>
      <w:sz w:val="24"/>
      <w:szCs w:val="24"/>
      <w:shd w:val="pct20" w:color="auto" w:fill="auto"/>
    </w:rPr>
  </w:style>
  <w:style w:type="paragraph" w:styleId="NoSpacing">
    <w:name w:val="No Spacing"/>
    <w:uiPriority w:val="1"/>
    <w:rsid w:val="00373EB9"/>
    <w:pPr>
      <w:ind w:firstLine="720"/>
    </w:pPr>
    <w:rPr>
      <w:sz w:val="24"/>
      <w:szCs w:val="24"/>
    </w:rPr>
  </w:style>
  <w:style w:type="paragraph" w:styleId="NormalWeb">
    <w:name w:val="Normal (Web)"/>
    <w:basedOn w:val="Normal"/>
    <w:rsid w:val="00373EB9"/>
  </w:style>
  <w:style w:type="paragraph" w:styleId="NormalIndent">
    <w:name w:val="Normal Indent"/>
    <w:basedOn w:val="Normal"/>
    <w:rsid w:val="00373EB9"/>
    <w:pPr>
      <w:ind w:left="720"/>
    </w:pPr>
  </w:style>
  <w:style w:type="paragraph" w:styleId="NoteHeading">
    <w:name w:val="Note Heading"/>
    <w:basedOn w:val="Normal"/>
    <w:next w:val="Normal"/>
    <w:link w:val="NoteHeadingChar"/>
    <w:rsid w:val="00373EB9"/>
  </w:style>
  <w:style w:type="character" w:customStyle="1" w:styleId="NoteHeadingChar">
    <w:name w:val="Note Heading Char"/>
    <w:link w:val="NoteHeading"/>
    <w:rsid w:val="00373EB9"/>
    <w:rPr>
      <w:sz w:val="24"/>
      <w:szCs w:val="24"/>
    </w:rPr>
  </w:style>
  <w:style w:type="paragraph" w:styleId="PlainText">
    <w:name w:val="Plain Text"/>
    <w:basedOn w:val="Normal"/>
    <w:link w:val="PlainTextChar"/>
    <w:rsid w:val="00373EB9"/>
    <w:rPr>
      <w:rFonts w:ascii="Courier New" w:hAnsi="Courier New" w:cs="Courier New"/>
      <w:sz w:val="20"/>
      <w:szCs w:val="20"/>
    </w:rPr>
  </w:style>
  <w:style w:type="character" w:customStyle="1" w:styleId="PlainTextChar">
    <w:name w:val="Plain Text Char"/>
    <w:link w:val="PlainText"/>
    <w:rsid w:val="00373EB9"/>
    <w:rPr>
      <w:rFonts w:ascii="Courier New" w:hAnsi="Courier New" w:cs="Courier New"/>
    </w:rPr>
  </w:style>
  <w:style w:type="paragraph" w:styleId="Quote">
    <w:name w:val="Quote"/>
    <w:basedOn w:val="Normal"/>
    <w:next w:val="Normal"/>
    <w:link w:val="QuoteChar"/>
    <w:uiPriority w:val="29"/>
    <w:qFormat/>
    <w:rsid w:val="00373EB9"/>
    <w:rPr>
      <w:i/>
      <w:iCs/>
      <w:color w:val="000000"/>
    </w:rPr>
  </w:style>
  <w:style w:type="character" w:customStyle="1" w:styleId="QuoteChar">
    <w:name w:val="Quote Char"/>
    <w:link w:val="Quote"/>
    <w:uiPriority w:val="29"/>
    <w:rsid w:val="00373EB9"/>
    <w:rPr>
      <w:i/>
      <w:iCs/>
      <w:color w:val="000000"/>
      <w:sz w:val="24"/>
      <w:szCs w:val="24"/>
    </w:rPr>
  </w:style>
  <w:style w:type="paragraph" w:styleId="Salutation">
    <w:name w:val="Salutation"/>
    <w:basedOn w:val="Normal"/>
    <w:next w:val="Normal"/>
    <w:link w:val="SalutationChar"/>
    <w:rsid w:val="00373EB9"/>
  </w:style>
  <w:style w:type="character" w:customStyle="1" w:styleId="SalutationChar">
    <w:name w:val="Salutation Char"/>
    <w:link w:val="Salutation"/>
    <w:rsid w:val="00373EB9"/>
    <w:rPr>
      <w:sz w:val="24"/>
      <w:szCs w:val="24"/>
    </w:rPr>
  </w:style>
  <w:style w:type="paragraph" w:styleId="Signature">
    <w:name w:val="Signature"/>
    <w:basedOn w:val="Normal"/>
    <w:link w:val="SignatureChar"/>
    <w:rsid w:val="00373EB9"/>
    <w:pPr>
      <w:ind w:left="4320"/>
    </w:pPr>
  </w:style>
  <w:style w:type="character" w:customStyle="1" w:styleId="SignatureChar">
    <w:name w:val="Signature Char"/>
    <w:link w:val="Signature"/>
    <w:rsid w:val="00373EB9"/>
    <w:rPr>
      <w:sz w:val="24"/>
      <w:szCs w:val="24"/>
    </w:rPr>
  </w:style>
  <w:style w:type="paragraph" w:styleId="Subtitle">
    <w:name w:val="Subtitle"/>
    <w:basedOn w:val="Normal"/>
    <w:next w:val="Normal"/>
    <w:link w:val="SubtitleChar"/>
    <w:uiPriority w:val="11"/>
    <w:qFormat/>
    <w:rsid w:val="00373EB9"/>
    <w:pPr>
      <w:spacing w:after="60"/>
      <w:jc w:val="center"/>
      <w:outlineLvl w:val="1"/>
    </w:pPr>
    <w:rPr>
      <w:rFonts w:ascii="Cambria" w:hAnsi="Cambria"/>
    </w:rPr>
  </w:style>
  <w:style w:type="character" w:customStyle="1" w:styleId="SubtitleChar">
    <w:name w:val="Subtitle Char"/>
    <w:link w:val="Subtitle"/>
    <w:uiPriority w:val="11"/>
    <w:rsid w:val="00373EB9"/>
    <w:rPr>
      <w:rFonts w:ascii="Cambria" w:eastAsia="Times New Roman" w:hAnsi="Cambria" w:cs="Times New Roman"/>
      <w:sz w:val="24"/>
      <w:szCs w:val="24"/>
    </w:rPr>
  </w:style>
  <w:style w:type="paragraph" w:styleId="TableofAuthorities">
    <w:name w:val="table of authorities"/>
    <w:basedOn w:val="Normal"/>
    <w:next w:val="Normal"/>
    <w:rsid w:val="00373EB9"/>
    <w:pPr>
      <w:ind w:left="240" w:hanging="240"/>
    </w:pPr>
  </w:style>
  <w:style w:type="paragraph" w:styleId="Title">
    <w:name w:val="Title"/>
    <w:basedOn w:val="Normal"/>
    <w:next w:val="Normal"/>
    <w:link w:val="TitleChar"/>
    <w:qFormat/>
    <w:rsid w:val="00D8599E"/>
    <w:pPr>
      <w:spacing w:before="240" w:after="60"/>
      <w:jc w:val="center"/>
      <w:outlineLvl w:val="0"/>
    </w:pPr>
    <w:rPr>
      <w:b/>
      <w:bCs/>
      <w:kern w:val="28"/>
      <w:sz w:val="40"/>
      <w:szCs w:val="32"/>
    </w:rPr>
  </w:style>
  <w:style w:type="character" w:customStyle="1" w:styleId="TitleChar">
    <w:name w:val="Title Char"/>
    <w:link w:val="Title"/>
    <w:rsid w:val="00D8599E"/>
    <w:rPr>
      <w:b/>
      <w:bCs/>
      <w:kern w:val="28"/>
      <w:sz w:val="40"/>
      <w:szCs w:val="32"/>
    </w:rPr>
  </w:style>
  <w:style w:type="paragraph" w:styleId="TOAHeading">
    <w:name w:val="toa heading"/>
    <w:basedOn w:val="Normal"/>
    <w:next w:val="Normal"/>
    <w:rsid w:val="00373EB9"/>
    <w:pPr>
      <w:spacing w:before="120"/>
    </w:pPr>
    <w:rPr>
      <w:rFonts w:ascii="Cambria" w:hAnsi="Cambria"/>
      <w:b/>
      <w:bCs/>
    </w:rPr>
  </w:style>
  <w:style w:type="paragraph" w:styleId="TOCHeading">
    <w:name w:val="TOC Heading"/>
    <w:basedOn w:val="Heading1"/>
    <w:next w:val="Normal"/>
    <w:uiPriority w:val="39"/>
    <w:qFormat/>
    <w:rsid w:val="00373EB9"/>
    <w:pPr>
      <w:spacing w:before="240" w:after="60"/>
      <w:ind w:firstLine="720"/>
      <w:jc w:val="left"/>
      <w:outlineLvl w:val="9"/>
    </w:pPr>
    <w:rPr>
      <w:rFonts w:ascii="Cambria" w:hAnsi="Cambria" w:cs="Times New Roman"/>
    </w:rPr>
  </w:style>
  <w:style w:type="character" w:customStyle="1" w:styleId="FooterChar">
    <w:name w:val="Footer Char"/>
    <w:link w:val="Footer"/>
    <w:uiPriority w:val="99"/>
    <w:rsid w:val="00C36C16"/>
    <w:rPr>
      <w:sz w:val="24"/>
      <w:szCs w:val="24"/>
    </w:rPr>
  </w:style>
  <w:style w:type="paragraph" w:customStyle="1" w:styleId="AuthorName">
    <w:name w:val="Author Name"/>
    <w:basedOn w:val="Normal"/>
    <w:rsid w:val="00D8599E"/>
    <w:pPr>
      <w:jc w:val="center"/>
    </w:pPr>
    <w:rPr>
      <w:b/>
      <w:sz w:val="32"/>
    </w:rPr>
  </w:style>
  <w:style w:type="table" w:styleId="TableGrid">
    <w:name w:val="Table Grid"/>
    <w:basedOn w:val="TableNormal"/>
    <w:rsid w:val="00617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74AB6-E1C1-4D40-8AAF-87FD58F3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doctoralbodytext.dot</Template>
  <TotalTime>21</TotalTime>
  <Pages>20</Pages>
  <Words>1743</Words>
  <Characters>9941</Characters>
  <Application>Microsoft Office Word</Application>
  <DocSecurity>0</DocSecurity>
  <Lines>82</Lines>
  <Paragraphs>23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11661</CharactersWithSpaces>
  <SharedDoc>false</SharedDoc>
  <HLinks>
    <vt:vector size="156" baseType="variant">
      <vt:variant>
        <vt:i4>1376347</vt:i4>
      </vt:variant>
      <vt:variant>
        <vt:i4>237</vt:i4>
      </vt:variant>
      <vt:variant>
        <vt:i4>0</vt:i4>
      </vt:variant>
      <vt:variant>
        <vt:i4>5</vt:i4>
      </vt:variant>
      <vt:variant>
        <vt:lpwstr>http://www.k-state.edu/grad/etdr/orient/wordindex.htm</vt:lpwstr>
      </vt:variant>
      <vt:variant>
        <vt:lpwstr/>
      </vt:variant>
      <vt:variant>
        <vt:i4>2228267</vt:i4>
      </vt:variant>
      <vt:variant>
        <vt:i4>210</vt:i4>
      </vt:variant>
      <vt:variant>
        <vt:i4>0</vt:i4>
      </vt:variant>
      <vt:variant>
        <vt:i4>5</vt:i4>
      </vt:variant>
      <vt:variant>
        <vt:lpwstr>http://www.k-state.edu/grad/etdr/word/</vt:lpwstr>
      </vt:variant>
      <vt:variant>
        <vt:lpwstr/>
      </vt:variant>
      <vt:variant>
        <vt:i4>2228267</vt:i4>
      </vt:variant>
      <vt:variant>
        <vt:i4>207</vt:i4>
      </vt:variant>
      <vt:variant>
        <vt:i4>0</vt:i4>
      </vt:variant>
      <vt:variant>
        <vt:i4>5</vt:i4>
      </vt:variant>
      <vt:variant>
        <vt:lpwstr>http://www.k-state.edu/grad/etdr/word/</vt:lpwstr>
      </vt:variant>
      <vt:variant>
        <vt:lpwstr/>
      </vt:variant>
      <vt:variant>
        <vt:i4>5636136</vt:i4>
      </vt:variant>
      <vt:variant>
        <vt:i4>204</vt:i4>
      </vt:variant>
      <vt:variant>
        <vt:i4>0</vt:i4>
      </vt:variant>
      <vt:variant>
        <vt:i4>5</vt:i4>
      </vt:variant>
      <vt:variant>
        <vt:lpwstr>mailto:helpdesk@k-state.edu</vt:lpwstr>
      </vt:variant>
      <vt:variant>
        <vt:lpwstr/>
      </vt:variant>
      <vt:variant>
        <vt:i4>1769520</vt:i4>
      </vt:variant>
      <vt:variant>
        <vt:i4>188</vt:i4>
      </vt:variant>
      <vt:variant>
        <vt:i4>0</vt:i4>
      </vt:variant>
      <vt:variant>
        <vt:i4>5</vt:i4>
      </vt:variant>
      <vt:variant>
        <vt:lpwstr/>
      </vt:variant>
      <vt:variant>
        <vt:lpwstr>_Toc267559068</vt:lpwstr>
      </vt:variant>
      <vt:variant>
        <vt:i4>1769520</vt:i4>
      </vt:variant>
      <vt:variant>
        <vt:i4>182</vt:i4>
      </vt:variant>
      <vt:variant>
        <vt:i4>0</vt:i4>
      </vt:variant>
      <vt:variant>
        <vt:i4>5</vt:i4>
      </vt:variant>
      <vt:variant>
        <vt:lpwstr/>
      </vt:variant>
      <vt:variant>
        <vt:lpwstr>_Toc267559067</vt:lpwstr>
      </vt:variant>
      <vt:variant>
        <vt:i4>1769520</vt:i4>
      </vt:variant>
      <vt:variant>
        <vt:i4>173</vt:i4>
      </vt:variant>
      <vt:variant>
        <vt:i4>0</vt:i4>
      </vt:variant>
      <vt:variant>
        <vt:i4>5</vt:i4>
      </vt:variant>
      <vt:variant>
        <vt:lpwstr/>
      </vt:variant>
      <vt:variant>
        <vt:lpwstr>_Toc267559064</vt:lpwstr>
      </vt:variant>
      <vt:variant>
        <vt:i4>1769520</vt:i4>
      </vt:variant>
      <vt:variant>
        <vt:i4>167</vt:i4>
      </vt:variant>
      <vt:variant>
        <vt:i4>0</vt:i4>
      </vt:variant>
      <vt:variant>
        <vt:i4>5</vt:i4>
      </vt:variant>
      <vt:variant>
        <vt:lpwstr/>
      </vt:variant>
      <vt:variant>
        <vt:lpwstr>_Toc267559063</vt:lpwstr>
      </vt:variant>
      <vt:variant>
        <vt:i4>1769520</vt:i4>
      </vt:variant>
      <vt:variant>
        <vt:i4>161</vt:i4>
      </vt:variant>
      <vt:variant>
        <vt:i4>0</vt:i4>
      </vt:variant>
      <vt:variant>
        <vt:i4>5</vt:i4>
      </vt:variant>
      <vt:variant>
        <vt:lpwstr/>
      </vt:variant>
      <vt:variant>
        <vt:lpwstr>_Toc267559062</vt:lpwstr>
      </vt:variant>
      <vt:variant>
        <vt:i4>1376318</vt:i4>
      </vt:variant>
      <vt:variant>
        <vt:i4>152</vt:i4>
      </vt:variant>
      <vt:variant>
        <vt:i4>0</vt:i4>
      </vt:variant>
      <vt:variant>
        <vt:i4>5</vt:i4>
      </vt:variant>
      <vt:variant>
        <vt:lpwstr/>
      </vt:variant>
      <vt:variant>
        <vt:lpwstr>_Toc332265967</vt:lpwstr>
      </vt:variant>
      <vt:variant>
        <vt:i4>1376318</vt:i4>
      </vt:variant>
      <vt:variant>
        <vt:i4>146</vt:i4>
      </vt:variant>
      <vt:variant>
        <vt:i4>0</vt:i4>
      </vt:variant>
      <vt:variant>
        <vt:i4>5</vt:i4>
      </vt:variant>
      <vt:variant>
        <vt:lpwstr/>
      </vt:variant>
      <vt:variant>
        <vt:lpwstr>_Toc332265966</vt:lpwstr>
      </vt:variant>
      <vt:variant>
        <vt:i4>1376318</vt:i4>
      </vt:variant>
      <vt:variant>
        <vt:i4>140</vt:i4>
      </vt:variant>
      <vt:variant>
        <vt:i4>0</vt:i4>
      </vt:variant>
      <vt:variant>
        <vt:i4>5</vt:i4>
      </vt:variant>
      <vt:variant>
        <vt:lpwstr/>
      </vt:variant>
      <vt:variant>
        <vt:lpwstr>_Toc332265965</vt:lpwstr>
      </vt:variant>
      <vt:variant>
        <vt:i4>1376318</vt:i4>
      </vt:variant>
      <vt:variant>
        <vt:i4>134</vt:i4>
      </vt:variant>
      <vt:variant>
        <vt:i4>0</vt:i4>
      </vt:variant>
      <vt:variant>
        <vt:i4>5</vt:i4>
      </vt:variant>
      <vt:variant>
        <vt:lpwstr/>
      </vt:variant>
      <vt:variant>
        <vt:lpwstr>_Toc332265964</vt:lpwstr>
      </vt:variant>
      <vt:variant>
        <vt:i4>1376318</vt:i4>
      </vt:variant>
      <vt:variant>
        <vt:i4>128</vt:i4>
      </vt:variant>
      <vt:variant>
        <vt:i4>0</vt:i4>
      </vt:variant>
      <vt:variant>
        <vt:i4>5</vt:i4>
      </vt:variant>
      <vt:variant>
        <vt:lpwstr/>
      </vt:variant>
      <vt:variant>
        <vt:lpwstr>_Toc332265963</vt:lpwstr>
      </vt:variant>
      <vt:variant>
        <vt:i4>1376318</vt:i4>
      </vt:variant>
      <vt:variant>
        <vt:i4>122</vt:i4>
      </vt:variant>
      <vt:variant>
        <vt:i4>0</vt:i4>
      </vt:variant>
      <vt:variant>
        <vt:i4>5</vt:i4>
      </vt:variant>
      <vt:variant>
        <vt:lpwstr/>
      </vt:variant>
      <vt:variant>
        <vt:lpwstr>_Toc332265962</vt:lpwstr>
      </vt:variant>
      <vt:variant>
        <vt:i4>1376318</vt:i4>
      </vt:variant>
      <vt:variant>
        <vt:i4>116</vt:i4>
      </vt:variant>
      <vt:variant>
        <vt:i4>0</vt:i4>
      </vt:variant>
      <vt:variant>
        <vt:i4>5</vt:i4>
      </vt:variant>
      <vt:variant>
        <vt:lpwstr/>
      </vt:variant>
      <vt:variant>
        <vt:lpwstr>_Toc332265961</vt:lpwstr>
      </vt:variant>
      <vt:variant>
        <vt:i4>1376318</vt:i4>
      </vt:variant>
      <vt:variant>
        <vt:i4>110</vt:i4>
      </vt:variant>
      <vt:variant>
        <vt:i4>0</vt:i4>
      </vt:variant>
      <vt:variant>
        <vt:i4>5</vt:i4>
      </vt:variant>
      <vt:variant>
        <vt:lpwstr/>
      </vt:variant>
      <vt:variant>
        <vt:lpwstr>_Toc332265960</vt:lpwstr>
      </vt:variant>
      <vt:variant>
        <vt:i4>1441854</vt:i4>
      </vt:variant>
      <vt:variant>
        <vt:i4>104</vt:i4>
      </vt:variant>
      <vt:variant>
        <vt:i4>0</vt:i4>
      </vt:variant>
      <vt:variant>
        <vt:i4>5</vt:i4>
      </vt:variant>
      <vt:variant>
        <vt:lpwstr/>
      </vt:variant>
      <vt:variant>
        <vt:lpwstr>_Toc332265959</vt:lpwstr>
      </vt:variant>
      <vt:variant>
        <vt:i4>1441854</vt:i4>
      </vt:variant>
      <vt:variant>
        <vt:i4>98</vt:i4>
      </vt:variant>
      <vt:variant>
        <vt:i4>0</vt:i4>
      </vt:variant>
      <vt:variant>
        <vt:i4>5</vt:i4>
      </vt:variant>
      <vt:variant>
        <vt:lpwstr/>
      </vt:variant>
      <vt:variant>
        <vt:lpwstr>_Toc332265958</vt:lpwstr>
      </vt:variant>
      <vt:variant>
        <vt:i4>1441854</vt:i4>
      </vt:variant>
      <vt:variant>
        <vt:i4>92</vt:i4>
      </vt:variant>
      <vt:variant>
        <vt:i4>0</vt:i4>
      </vt:variant>
      <vt:variant>
        <vt:i4>5</vt:i4>
      </vt:variant>
      <vt:variant>
        <vt:lpwstr/>
      </vt:variant>
      <vt:variant>
        <vt:lpwstr>_Toc332265957</vt:lpwstr>
      </vt:variant>
      <vt:variant>
        <vt:i4>1441854</vt:i4>
      </vt:variant>
      <vt:variant>
        <vt:i4>86</vt:i4>
      </vt:variant>
      <vt:variant>
        <vt:i4>0</vt:i4>
      </vt:variant>
      <vt:variant>
        <vt:i4>5</vt:i4>
      </vt:variant>
      <vt:variant>
        <vt:lpwstr/>
      </vt:variant>
      <vt:variant>
        <vt:lpwstr>_Toc332265956</vt:lpwstr>
      </vt:variant>
      <vt:variant>
        <vt:i4>1441854</vt:i4>
      </vt:variant>
      <vt:variant>
        <vt:i4>80</vt:i4>
      </vt:variant>
      <vt:variant>
        <vt:i4>0</vt:i4>
      </vt:variant>
      <vt:variant>
        <vt:i4>5</vt:i4>
      </vt:variant>
      <vt:variant>
        <vt:lpwstr/>
      </vt:variant>
      <vt:variant>
        <vt:lpwstr>_Toc332265955</vt:lpwstr>
      </vt:variant>
      <vt:variant>
        <vt:i4>1441854</vt:i4>
      </vt:variant>
      <vt:variant>
        <vt:i4>74</vt:i4>
      </vt:variant>
      <vt:variant>
        <vt:i4>0</vt:i4>
      </vt:variant>
      <vt:variant>
        <vt:i4>5</vt:i4>
      </vt:variant>
      <vt:variant>
        <vt:lpwstr/>
      </vt:variant>
      <vt:variant>
        <vt:lpwstr>_Toc332265954</vt:lpwstr>
      </vt:variant>
      <vt:variant>
        <vt:i4>1441854</vt:i4>
      </vt:variant>
      <vt:variant>
        <vt:i4>68</vt:i4>
      </vt:variant>
      <vt:variant>
        <vt:i4>0</vt:i4>
      </vt:variant>
      <vt:variant>
        <vt:i4>5</vt:i4>
      </vt:variant>
      <vt:variant>
        <vt:lpwstr/>
      </vt:variant>
      <vt:variant>
        <vt:lpwstr>_Toc332265953</vt:lpwstr>
      </vt:variant>
      <vt:variant>
        <vt:i4>1441854</vt:i4>
      </vt:variant>
      <vt:variant>
        <vt:i4>62</vt:i4>
      </vt:variant>
      <vt:variant>
        <vt:i4>0</vt:i4>
      </vt:variant>
      <vt:variant>
        <vt:i4>5</vt:i4>
      </vt:variant>
      <vt:variant>
        <vt:lpwstr/>
      </vt:variant>
      <vt:variant>
        <vt:lpwstr>_Toc332265952</vt:lpwstr>
      </vt:variant>
      <vt:variant>
        <vt:i4>4718598</vt:i4>
      </vt:variant>
      <vt:variant>
        <vt:i4>54</vt:i4>
      </vt:variant>
      <vt:variant>
        <vt:i4>0</vt:i4>
      </vt:variant>
      <vt:variant>
        <vt:i4>5</vt:i4>
      </vt:variant>
      <vt:variant>
        <vt:lpwstr>http://www.copyright.gov/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Edwards</dc:creator>
  <cp:keywords/>
  <dc:description/>
  <cp:lastModifiedBy>AlBaraka Labs</cp:lastModifiedBy>
  <cp:revision>1</cp:revision>
  <cp:lastPrinted>2010-06-04T15:36:00Z</cp:lastPrinted>
  <dcterms:created xsi:type="dcterms:W3CDTF">2020-04-01T23:08:00Z</dcterms:created>
  <dcterms:modified xsi:type="dcterms:W3CDTF">2020-04-14T13:35:00Z</dcterms:modified>
</cp:coreProperties>
</file>